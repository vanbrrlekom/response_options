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Times New Roman" w:hAnsi="Times New Roman"/>
          <w:sz w:val="28"/>
          <w:szCs w:val="28"/>
        </w:rPr>
        <w:t xml:space="preserve">Queering </w:t>
      </w:r>
      <w:r>
        <w:rPr>
          <w:rFonts w:eastAsia="Songti SC" w:cs="Arial Unicode MS" w:ascii="Times New Roman" w:hAnsi="Times New Roman"/>
          <w:color w:val="auto"/>
          <w:kern w:val="2"/>
          <w:sz w:val="28"/>
          <w:szCs w:val="28"/>
          <w:lang w:val="en-US" w:eastAsia="zh-CN" w:bidi="hi-IN"/>
        </w:rPr>
        <w:t>social categorization</w:t>
      </w:r>
      <w:r>
        <w:rPr>
          <w:rFonts w:ascii="Times New Roman" w:hAnsi="Times New Roman"/>
          <w:sz w:val="28"/>
          <w:szCs w:val="28"/>
        </w:rPr>
        <w:t xml:space="preserve">: The effect of binary </w:t>
      </w:r>
      <w:r>
        <w:rPr>
          <w:rFonts w:eastAsia="Songti SC" w:cs="Arial Unicode MS" w:ascii="Times New Roman" w:hAnsi="Times New Roman"/>
          <w:color w:val="auto"/>
          <w:kern w:val="2"/>
          <w:sz w:val="28"/>
          <w:szCs w:val="28"/>
          <w:lang w:val="en-US" w:eastAsia="zh-CN" w:bidi="hi-IN"/>
        </w:rPr>
        <w:t>measurements</w:t>
      </w:r>
      <w:r>
        <w:rPr>
          <w:rFonts w:ascii="Times New Roman" w:hAnsi="Times New Roman"/>
          <w:sz w:val="28"/>
          <w:szCs w:val="28"/>
        </w:rPr>
        <w:t xml:space="preserve"> on </w:t>
      </w:r>
      <w:r>
        <w:rPr>
          <w:rFonts w:eastAsia="Songti SC" w:cs="Arial Unicode MS" w:ascii="Times New Roman" w:hAnsi="Times New Roman"/>
          <w:color w:val="auto"/>
          <w:kern w:val="2"/>
          <w:sz w:val="28"/>
          <w:szCs w:val="28"/>
          <w:lang w:val="en-US" w:eastAsia="zh-CN" w:bidi="hi-IN"/>
        </w:rPr>
        <w:t>categorical perception</w:t>
      </w:r>
      <w:r>
        <w:rPr>
          <w:rFonts w:ascii="Times New Roman" w:hAnsi="Times New Roman"/>
          <w:sz w:val="28"/>
          <w:szCs w:val="28"/>
        </w:rPr>
        <w:t xml:space="preserve"> and perception of binary gender (</w:t>
      </w:r>
      <w:del w:id="0" w:author="Elli van Berlekom" w:date="2021-10-05T11:18:03Z">
        <w:r>
          <w:rPr>
            <w:rFonts w:ascii="Times New Roman" w:hAnsi="Times New Roman"/>
            <w:sz w:val="28"/>
            <w:szCs w:val="28"/>
          </w:rPr>
          <w:delText>Extremely</w:delText>
        </w:r>
      </w:del>
      <w:r>
        <w:rPr>
          <w:rFonts w:ascii="Times New Roman" w:hAnsi="Times New Roman"/>
          <w:sz w:val="28"/>
          <w:szCs w:val="28"/>
        </w:rPr>
        <w:t xml:space="preserve"> provisional title)</w:t>
      </w:r>
    </w:p>
    <w:p>
      <w:pPr>
        <w:pStyle w:val="Normal"/>
        <w:bidi w:val="0"/>
        <w:jc w:val="left"/>
        <w:rPr>
          <w:rFonts w:ascii="Times New Roman" w:hAnsi="Times New Roman"/>
        </w:rPr>
      </w:pPr>
      <w:r>
        <w:rPr>
          <w:rFonts w:ascii="Times New Roman" w:hAnsi="Times New Roman"/>
        </w:rPr>
      </w:r>
    </w:p>
    <w:p>
      <w:pPr>
        <w:pStyle w:val="Normal"/>
        <w:bidi w:val="0"/>
        <w:jc w:val="center"/>
        <w:rPr>
          <w:rFonts w:ascii="Times New Roman" w:hAnsi="Times New Roman"/>
          <w:b/>
          <w:b/>
          <w:bCs/>
        </w:rPr>
      </w:pPr>
      <w:r>
        <w:rPr>
          <w:rFonts w:ascii="Times New Roman" w:hAnsi="Times New Roman"/>
          <w:b/>
          <w:bCs/>
        </w:rPr>
      </w:r>
    </w:p>
    <w:p>
      <w:pPr>
        <w:pStyle w:val="Normal"/>
        <w:bidi w:val="0"/>
        <w:jc w:val="left"/>
        <w:rPr/>
      </w:pPr>
      <w:r>
        <w:rPr>
          <w:rFonts w:eastAsia="Songti SC" w:cs="Arial Unicode MS" w:ascii="Times New Roman" w:hAnsi="Times New Roman"/>
          <w:color w:val="auto"/>
          <w:kern w:val="2"/>
          <w:sz w:val="24"/>
          <w:szCs w:val="24"/>
          <w:lang w:val="en-US" w:eastAsia="zh-CN" w:bidi="hi-IN"/>
        </w:rPr>
        <w:t>In encounters with others, people tend to ascribe social categories to them (Bodenhausen et al., 2012). The process and consequence of social categorization, and particularly categorization of gender, has been extensively investigated by social psychologists. Recently, these experimental insights have begun to be informed and problematized by insights from post-structuralism and queer theory (e.g. Morgenroth et al., 2020; Hyde et al., 2018). According to post-structural thinkers like Focault and Butler, gender is socially constructed and continually re-created in social interactions. This suggests that when researchers measure perception of gender of faces, how they allow participants to respond have the potential to communicate ideas about gender. In other words, experiments where participants judge gender could be seen as so many instances where gender is recreated. Here, we use queer theory as a lens to examine the research on gender categorization, leading to a proposal of two studies to investigate 1) what gender categorization might look like when responses are not restricted to a gender binary and 2) how such responses might themselves shape participants categorization of gender.</w:t>
      </w:r>
    </w:p>
    <w:p>
      <w:pPr>
        <w:pStyle w:val="Normal"/>
        <w:bidi w:val="0"/>
        <w:jc w:val="left"/>
        <w:rPr>
          <w:rFonts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r>
    </w:p>
    <w:p>
      <w:pPr>
        <w:pStyle w:val="Normal"/>
        <w:bidi w:val="0"/>
        <w:jc w:val="left"/>
        <w:rPr>
          <w:rFonts w:ascii="Times New Roman" w:hAnsi="Times New Roman" w:eastAsia="Songti SC" w:cs="Arial Unicode MS"/>
          <w:b/>
          <w:b/>
          <w:bCs/>
          <w:i w:val="false"/>
          <w:i w:val="false"/>
          <w:iCs w:val="false"/>
          <w:color w:val="auto"/>
          <w:kern w:val="2"/>
          <w:sz w:val="24"/>
          <w:szCs w:val="24"/>
          <w:lang w:val="en-US" w:eastAsia="zh-CN" w:bidi="hi-IN"/>
        </w:rPr>
      </w:pPr>
      <w:r>
        <w:rPr>
          <w:rFonts w:eastAsia="Songti SC" w:cs="Arial Unicode MS" w:ascii="Times New Roman" w:hAnsi="Times New Roman"/>
          <w:b/>
          <w:bCs/>
          <w:i w:val="false"/>
          <w:iCs w:val="false"/>
          <w:color w:val="auto"/>
          <w:kern w:val="2"/>
          <w:sz w:val="24"/>
          <w:szCs w:val="24"/>
          <w:lang w:val="en-US" w:eastAsia="zh-CN" w:bidi="hi-IN"/>
        </w:rPr>
        <w:t>Queer theory and psychological research</w:t>
      </w:r>
    </w:p>
    <w:p>
      <w:pPr>
        <w:pStyle w:val="Normal"/>
        <w:bidi w:val="0"/>
        <w:jc w:val="left"/>
        <w:rPr/>
      </w:pPr>
      <w:r>
        <w:rPr>
          <w:rFonts w:eastAsia="Songti SC" w:cs="Arial Unicode MS" w:ascii="Times New Roman" w:hAnsi="Times New Roman"/>
          <w:b w:val="false"/>
          <w:bCs w:val="false"/>
          <w:i w:val="false"/>
          <w:iCs w:val="false"/>
          <w:color w:val="auto"/>
          <w:kern w:val="2"/>
          <w:sz w:val="24"/>
          <w:szCs w:val="24"/>
          <w:lang w:val="en-US" w:eastAsia="zh-CN" w:bidi="hi-IN"/>
        </w:rPr>
        <w:t xml:space="preserve">Queer theory is a set of methods to analyze the formation of the social categories of sex and gender from a non-normative standpoint (Ellis, Riggs &amp; Peel, 2019). The exact definition of queer is intentionally somewhat vague, reflecting the unique experiences of LGBTQ+ people, many of whom experience gender and sexuality as fluid, unstable and not easily categorized (Balzer &amp; Carr, 2015). As consequence, queer theory can be mainly understood to be in opposition to normative ideas of gender, sex and sexuality as discrete, stable, binary categories. A key insights from this project is that sex/gender/sexuality consist of a network of ideas structured around a contrast between a </w:t>
      </w:r>
      <w:r>
        <w:rPr>
          <w:rFonts w:eastAsia="Songti SC" w:cs="Arial Unicode MS" w:ascii="Times New Roman" w:hAnsi="Times New Roman"/>
          <w:b w:val="false"/>
          <w:bCs w:val="false"/>
          <w:i/>
          <w:iCs/>
          <w:color w:val="auto"/>
          <w:kern w:val="2"/>
          <w:sz w:val="24"/>
          <w:szCs w:val="24"/>
          <w:lang w:val="en-US" w:eastAsia="zh-CN" w:bidi="hi-IN"/>
        </w:rPr>
        <w:t xml:space="preserve">normal, </w:t>
      </w:r>
      <w:r>
        <w:rPr>
          <w:rFonts w:eastAsia="Songti SC" w:cs="Arial Unicode MS" w:ascii="Times New Roman" w:hAnsi="Times New Roman"/>
          <w:b w:val="false"/>
          <w:bCs w:val="false"/>
          <w:i w:val="false"/>
          <w:iCs w:val="false"/>
          <w:color w:val="auto"/>
          <w:kern w:val="2"/>
          <w:sz w:val="24"/>
          <w:szCs w:val="24"/>
          <w:lang w:val="en-US" w:eastAsia="zh-CN" w:bidi="hi-IN"/>
        </w:rPr>
        <w:t xml:space="preserve">which consists of heterosexual women and men and </w:t>
      </w:r>
      <w:r>
        <w:rPr>
          <w:rFonts w:eastAsia="Songti SC" w:cs="Arial Unicode MS" w:ascii="Times New Roman" w:hAnsi="Times New Roman"/>
          <w:b w:val="false"/>
          <w:bCs w:val="false"/>
          <w:i/>
          <w:iCs/>
          <w:color w:val="auto"/>
          <w:kern w:val="2"/>
          <w:sz w:val="24"/>
          <w:szCs w:val="24"/>
          <w:lang w:val="en-US" w:eastAsia="zh-CN" w:bidi="hi-IN"/>
        </w:rPr>
        <w:t>deviant</w:t>
      </w:r>
      <w:r>
        <w:rPr>
          <w:rFonts w:eastAsia="Songti SC" w:cs="Arial Unicode MS" w:ascii="Times New Roman" w:hAnsi="Times New Roman"/>
          <w:b w:val="false"/>
          <w:bCs w:val="false"/>
          <w:i w:val="false"/>
          <w:iCs w:val="false"/>
          <w:color w:val="auto"/>
          <w:kern w:val="2"/>
          <w:sz w:val="24"/>
          <w:szCs w:val="24"/>
          <w:lang w:val="en-US" w:eastAsia="zh-CN" w:bidi="hi-IN"/>
        </w:rPr>
        <w:t xml:space="preserve"> which is anything which does not fit neatly into these categories (Thorne &amp; Hegarty, 2019). Consequently, although accommodating and affirming non-normative categories is desirable, as long as those categories are still constructed to be clearly defined, discrete and non-fluid this creates an oppressive structure for those who conform to mainstream norms (Thorne &amp; Hegarty, 2019).</w:t>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pPr>
      <w:r>
        <w:rPr>
          <w:rFonts w:eastAsia="Songti SC" w:cs="Arial Unicode MS" w:ascii="Times New Roman" w:hAnsi="Times New Roman"/>
          <w:b w:val="false"/>
          <w:bCs w:val="false"/>
          <w:i w:val="false"/>
          <w:iCs w:val="false"/>
          <w:color w:val="auto"/>
          <w:kern w:val="2"/>
          <w:sz w:val="24"/>
          <w:szCs w:val="24"/>
          <w:lang w:val="en-US" w:eastAsia="zh-CN" w:bidi="hi-IN"/>
        </w:rPr>
        <w:t>Another key insight from queer theory is that sex/gender is naturalized and reified through repeated actions and through language. This argument was made by Butler (1999) who famously challenged the distinction between sex as a biological reality and gender as a social category. For Butler, this “biological reality” is equally as constructed as gender. Butler does not deny that bodies exist and differ in shape and function, but argues that the act of dividing bodies into two categories of sex is a social practice. Accordingly, the very act of naming of sex categories is</w:t>
      </w:r>
      <w:r>
        <w:rPr>
          <w:rFonts w:eastAsia="Songti SC" w:cs="Arial Unicode MS" w:ascii="Times New Roman" w:hAnsi="Times New Roman"/>
          <w:b w:val="false"/>
          <w:bCs w:val="false"/>
          <w:i/>
          <w:iCs/>
          <w:color w:val="auto"/>
          <w:kern w:val="2"/>
          <w:sz w:val="24"/>
          <w:szCs w:val="24"/>
          <w:lang w:val="en-US" w:eastAsia="zh-CN" w:bidi="hi-IN"/>
        </w:rPr>
        <w:t xml:space="preserve"> performative, </w:t>
      </w:r>
      <w:r>
        <w:rPr>
          <w:rFonts w:eastAsia="Songti SC" w:cs="Arial Unicode MS" w:ascii="Times New Roman" w:hAnsi="Times New Roman"/>
          <w:b w:val="false"/>
          <w:bCs w:val="false"/>
          <w:i w:val="false"/>
          <w:iCs w:val="false"/>
          <w:color w:val="auto"/>
          <w:kern w:val="2"/>
          <w:sz w:val="24"/>
          <w:szCs w:val="24"/>
          <w:lang w:val="en-US" w:eastAsia="zh-CN" w:bidi="hi-IN"/>
        </w:rPr>
        <w:t>in other words,</w:t>
      </w:r>
      <w:r>
        <w:rPr>
          <w:rFonts w:eastAsia="Songti SC" w:cs="Arial Unicode MS" w:ascii="Times New Roman" w:hAnsi="Times New Roman"/>
          <w:b w:val="false"/>
          <w:bCs w:val="false"/>
          <w:i/>
          <w:iCs/>
          <w:color w:val="auto"/>
          <w:kern w:val="2"/>
          <w:sz w:val="24"/>
          <w:szCs w:val="24"/>
          <w:lang w:val="en-US" w:eastAsia="zh-CN" w:bidi="hi-IN"/>
        </w:rPr>
        <w:t xml:space="preserve"> </w:t>
      </w:r>
      <w:r>
        <w:rPr>
          <w:rFonts w:eastAsia="Songti SC" w:cs="Arial Unicode MS" w:ascii="Times New Roman" w:hAnsi="Times New Roman"/>
          <w:b w:val="false"/>
          <w:bCs w:val="false"/>
          <w:i w:val="false"/>
          <w:iCs w:val="false"/>
          <w:color w:val="auto"/>
          <w:kern w:val="2"/>
          <w:sz w:val="24"/>
          <w:szCs w:val="24"/>
          <w:lang w:val="en-US" w:eastAsia="zh-CN" w:bidi="hi-IN"/>
        </w:rPr>
        <w:t xml:space="preserve">an act which creates what it names. The performativity of gender means that sex/gender are continually (re)created by speech and behavior which construct men and women as two separate and opposite categories (Butler, 1999). This implies that experiments are potential sites where gender is performed. In other words, there is no “neutral” way to measure gender. Instead no matter how researchers measure gender, they are communicating a set of ideals and potentially imposing a set of restrictions or freedoms on what gender is allowed to be. </w:t>
      </w:r>
    </w:p>
    <w:p>
      <w:pPr>
        <w:pStyle w:val="Normal"/>
        <w:bidi w:val="0"/>
        <w:jc w:val="left"/>
        <w:rPr>
          <w:rFonts w:eastAsia="Songti SC" w:cs="Arial Unicode MS"/>
          <w:b w:val="false"/>
          <w:b w:val="false"/>
          <w:bCs w:val="false"/>
          <w:i/>
          <w:i/>
          <w:iCs/>
          <w:color w:val="auto"/>
          <w:kern w:val="2"/>
          <w:sz w:val="24"/>
          <w:szCs w:val="24"/>
          <w:lang w:val="en-US" w:eastAsia="zh-CN" w:bidi="hi-IN"/>
        </w:rPr>
      </w:pPr>
      <w:r>
        <w:rPr>
          <w:rFonts w:eastAsia="Songti SC" w:cs="Arial Unicode MS"/>
          <w:b w:val="false"/>
          <w:bCs w:val="false"/>
          <w:i/>
          <w:iCs/>
          <w:color w:val="auto"/>
          <w:kern w:val="2"/>
          <w:sz w:val="24"/>
          <w:szCs w:val="24"/>
          <w:lang w:val="en-US" w:eastAsia="zh-CN" w:bidi="hi-IN"/>
        </w:rPr>
      </w:r>
    </w:p>
    <w:p>
      <w:pPr>
        <w:pStyle w:val="Normal"/>
        <w:bidi w:val="0"/>
        <w:jc w:val="left"/>
        <w:rPr/>
      </w:pPr>
      <w:r>
        <w:rPr>
          <w:rFonts w:eastAsia="Songti SC" w:cs="Arial Unicode MS" w:ascii="Times New Roman" w:hAnsi="Times New Roman"/>
          <w:b w:val="false"/>
          <w:bCs w:val="false"/>
          <w:i w:val="false"/>
          <w:iCs w:val="false"/>
          <w:color w:val="auto"/>
          <w:kern w:val="2"/>
          <w:sz w:val="24"/>
          <w:szCs w:val="24"/>
          <w:lang w:val="en-US" w:eastAsia="zh-CN" w:bidi="hi-IN"/>
        </w:rPr>
        <w:t>A growing literature has begun to examine the consequences of various definitions of gender in psychology. Although not explicitly drawing on queer theory, Bem was an early pioneer in allowing  femininity and masculinity to exist as separate dimensions (Balzer &amp; Carr, 2015). Similarly, Joel and colleagues (2014) showed that even within the seemingly stable gender categories of women and men, people can fluidly experience themselves as feeling like a different gender. Furthermore, gender binaries can be constructed through statistical practices. For example, Hyde and colleagues (2018) concluded that the statistical practice of examining mean differences between women and men exaggerate the difference and downplay gender similarities. A similar effect was found by Hester and colleagues, who showed both that perceived differences between the faces of men and women were pronounced when only means were examined, and when gender was measured as consisting of a single dimension with femininity and masuclinity at opposing ends. These studies show that when experiments perform gender in a way that does not restrict it to a binary, it frequently takes on a queer shape.</w:t>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b/>
          <w:bCs/>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bCs/>
          <w:i w:val="false"/>
          <w:iCs w:val="false"/>
          <w:caps w:val="false"/>
          <w:smallCaps w:val="false"/>
          <w:strike w:val="false"/>
          <w:dstrike w:val="false"/>
          <w:color w:val="000000"/>
          <w:kern w:val="2"/>
          <w:sz w:val="24"/>
          <w:szCs w:val="24"/>
          <w:u w:val="none"/>
          <w:effect w:val="none"/>
          <w:shd w:fill="auto" w:val="clear"/>
          <w:lang w:val="en-US" w:eastAsia="zh-CN" w:bidi="hi-IN"/>
        </w:rPr>
        <w:t>Toward a queer social categorization</w:t>
      </w:r>
    </w:p>
    <w:p>
      <w:pPr>
        <w:pStyle w:val="Normal"/>
        <w:bidi w:val="0"/>
        <w:jc w:val="left"/>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With queer as a theoretical lens, the following section considers how gender is constructed in social categorization research. A common feature of this body of work is</w:t>
      </w:r>
      <w:r>
        <w:rPr>
          <w:rFonts w:eastAsia="Songti SC" w:cs="Arial Unicode MS" w:ascii="Times New Roman" w:hAnsi="Times New Roman"/>
          <w:color w:val="auto"/>
          <w:kern w:val="2"/>
          <w:sz w:val="24"/>
          <w:szCs w:val="24"/>
          <w:lang w:val="en-US" w:eastAsia="zh-CN" w:bidi="hi-IN"/>
        </w:rPr>
        <w:t xml:space="preserve"> to naturalize gender as a binary category consisting of women and men and where femininity is by definition in opposition two masculinity. When measuring gender in faces, present participants with a face and ask them to categories it according to the categories “woman” and “man” (or “male” and “female”) (see for example, Cloutier et al., 2005; Campanella et al., 2001; Webster et al., 2004; Zhao &amp; Bentin, 2008). A related, but slightly different task involves participants instead rating the faces on gender as a quality, rather than a category. When this method is used, participants are most frequently asked to rate gender as a quality on a scale where femininity represent endpoints (e.g. D’Ascenzo et al., 2015; others). Somewhat more rarely, participants rate gender as a quality where two scales measure femininity and masculinity separately (e.g.  Wittlin et al., 2018 ). </w:t>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bidi w:val="0"/>
        <w:jc w:val="left"/>
        <w:rPr/>
      </w:pPr>
      <w:r>
        <w:rPr>
          <w:rFonts w:eastAsia="Songti SC" w:cs="Arial Unicode MS" w:ascii="Times New Roman" w:hAnsi="Times New Roman"/>
          <w:color w:val="auto"/>
          <w:kern w:val="2"/>
          <w:sz w:val="24"/>
          <w:szCs w:val="24"/>
          <w:lang w:val="en-US" w:eastAsia="zh-CN" w:bidi="hi-IN"/>
        </w:rPr>
        <w:t xml:space="preserve">These various modes of measurement all communicate ideas of gender.. When gender is measured as two categories “woman” and “man” this suggest that gender consists of two discrete mutually exclusive categories. Furthermore, it subtly suggests that hose two categories differ in important ways. When gender is measured as a dimension this is not the case, but such a method does suggest that femininity and masculinity are mutually exclusive polar opposites.  </w:t>
      </w: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If, as might be surmised from Butler (1999) the act of measuring gender is itself performative, then the constraints imposed when researchers for example measure gender as a binary consisting of women and men do not only measure gender, but also re-create it it. </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pPr>
      <w:r>
        <w:rPr>
          <w:rFonts w:eastAsia="Songti SC" w:cs="Arial Unicode MS" w:ascii="Times New Roman" w:hAnsi="Times New Roman"/>
          <w:b w:val="false"/>
          <w:i w:val="false"/>
          <w:iCs w:val="false"/>
          <w:caps w:val="false"/>
          <w:smallCaps w:val="false"/>
          <w:strike w:val="false"/>
          <w:dstrike w:val="false"/>
          <w:color w:val="000000"/>
          <w:kern w:val="2"/>
          <w:sz w:val="24"/>
          <w:szCs w:val="24"/>
          <w:u w:val="none"/>
          <w:effect w:val="none"/>
          <w:shd w:fill="auto" w:val="clear"/>
          <w:lang w:val="en-US" w:eastAsia="zh-CN" w:bidi="hi-IN"/>
        </w:rPr>
        <w:t>This raises the question of how alternative methods might allow gender to be more varied, non-binary and fluid. This presents something of a challenge because the very act of presenting participants with a set number of categories in itself suggests that those categories are discrete and mutually exclusive. One way forward is to draw inspiration from Bem’s (1993) work and measure gender as two separate dimensions, masculinity and femininity. This has the advantage of not suggesting that the two qualities are opposite and mutually exclusive. Another be to to supplement the traditional binary response categories with additional alternatives and the option to refrain from categorizing altogether. Indeed, w</w:t>
      </w:r>
      <w:r>
        <w:rPr>
          <w:rFonts w:ascii="Times New Roman" w:hAnsi="Times New Roman"/>
        </w:rPr>
        <w:t xml:space="preserve">hen participants </w:t>
      </w:r>
      <w:r>
        <w:rPr>
          <w:rFonts w:eastAsia="Songti SC" w:cs="Arial Unicode MS" w:ascii="Times New Roman" w:hAnsi="Times New Roman"/>
          <w:color w:val="auto"/>
          <w:kern w:val="2"/>
          <w:sz w:val="24"/>
          <w:szCs w:val="24"/>
          <w:lang w:val="en-US" w:eastAsia="zh-CN" w:bidi="hi-IN"/>
        </w:rPr>
        <w:t>were</w:t>
      </w:r>
      <w:r>
        <w:rPr>
          <w:rFonts w:ascii="Times New Roman" w:hAnsi="Times New Roman"/>
        </w:rPr>
        <w:t xml:space="preserve"> given these options, many opted into them, suggesting that the standard categorization paradigm is unnecessarily restrictive (van Berlekom et al., in preparation). Such expanded categorization paradigm does not present gender as binary, </w:t>
      </w:r>
      <w:r>
        <w:rPr>
          <w:rFonts w:eastAsia="Songti SC" w:cs="Arial Unicode MS" w:ascii="Times New Roman" w:hAnsi="Times New Roman"/>
          <w:color w:val="auto"/>
          <w:kern w:val="2"/>
          <w:sz w:val="24"/>
          <w:szCs w:val="24"/>
          <w:lang w:val="en-US" w:eastAsia="zh-CN" w:bidi="hi-IN"/>
        </w:rPr>
        <w:t>but</w:t>
      </w:r>
      <w:r>
        <w:rPr>
          <w:rFonts w:ascii="Times New Roman" w:hAnsi="Times New Roman"/>
        </w:rPr>
        <w:t xml:space="preserve">, it still implies that gender categories are discrete and determinable. </w:t>
      </w:r>
      <w:r>
        <w:rPr>
          <w:rFonts w:eastAsia="Songti SC" w:cs="Arial Unicode MS" w:ascii="Times New Roman" w:hAnsi="Times New Roman"/>
          <w:color w:val="auto"/>
          <w:kern w:val="2"/>
          <w:sz w:val="24"/>
          <w:szCs w:val="24"/>
          <w:lang w:val="en-US" w:eastAsia="zh-CN" w:bidi="hi-IN"/>
        </w:rPr>
        <w:t>A third</w:t>
      </w:r>
      <w:r>
        <w:rPr>
          <w:rFonts w:ascii="Times New Roman" w:hAnsi="Times New Roman"/>
        </w:rPr>
        <w:t xml:space="preserve"> possibility is to include one gender category (eg. “woman”) as contrasted with an option to refrain from categorizing altogether or as an alternative gender category (e.g. “not woman”). Great care needs to be taken into the formulation of the specific alternative categories, to consider which ideas of gender are being </w:t>
      </w:r>
      <w:r>
        <w:rPr>
          <w:rFonts w:eastAsia="Songti SC" w:cs="Arial Unicode MS" w:ascii="Times New Roman" w:hAnsi="Times New Roman"/>
          <w:color w:val="auto"/>
          <w:kern w:val="2"/>
          <w:sz w:val="24"/>
          <w:szCs w:val="24"/>
          <w:lang w:val="en-US" w:eastAsia="zh-CN" w:bidi="hi-IN"/>
        </w:rPr>
        <w:t>communicated</w:t>
      </w:r>
      <w:r>
        <w:rPr>
          <w:rFonts w:ascii="Times New Roman" w:hAnsi="Times New Roman"/>
        </w:rPr>
        <w:t xml:space="preserve">. In table </w:t>
      </w:r>
      <w:r>
        <w:rPr>
          <w:rFonts w:eastAsia="Songti SC" w:cs="Arial Unicode MS" w:ascii="Times New Roman" w:hAnsi="Times New Roman"/>
          <w:color w:val="auto"/>
          <w:kern w:val="2"/>
          <w:sz w:val="24"/>
          <w:szCs w:val="24"/>
          <w:lang w:val="en-US" w:eastAsia="zh-CN" w:bidi="hi-IN"/>
        </w:rPr>
        <w:t>1</w:t>
      </w:r>
      <w:r>
        <w:rPr>
          <w:rFonts w:ascii="Times New Roman" w:hAnsi="Times New Roman"/>
        </w:rPr>
        <w:t>, I have collected a number of possible response options one might include in a two-choice categorization task</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b/>
          <w:bCs/>
        </w:rPr>
      </w:pPr>
      <w:r>
        <w:rPr>
          <w:rFonts w:ascii="Times New Roman" w:hAnsi="Times New Roman"/>
          <w:b/>
          <w:bCs/>
        </w:rPr>
        <w:t xml:space="preserve">Categorical perception </w:t>
      </w:r>
    </w:p>
    <w:p>
      <w:pPr>
        <w:pStyle w:val="Normal"/>
        <w:bidi w:val="0"/>
        <w:jc w:val="left"/>
        <w:rPr/>
      </w:pPr>
      <w:r>
        <w:rPr>
          <w:rFonts w:eastAsia="Songti SC" w:cs="Arial Unicode MS" w:ascii="Times New Roman" w:hAnsi="Times New Roman"/>
          <w:b w:val="false"/>
          <w:bCs w:val="false"/>
          <w:color w:val="auto"/>
          <w:kern w:val="2"/>
          <w:sz w:val="24"/>
          <w:szCs w:val="24"/>
          <w:lang w:val="en-US" w:eastAsia="zh-CN" w:bidi="hi-IN"/>
        </w:rPr>
        <w:t>Another difficulty is that any manipulation that involves changing answer options risks conflating the independent variable with the dependent variables. A categorization task with alternatives woman/man/I don’t know is simply not comparable to one with woman/man as options. This challenge can be overcome in two main ways: the number of alternatives must be the same across the comparison and the faces and the main outcome variable can be defined as categorical perception.</w:t>
      </w:r>
    </w:p>
    <w:p>
      <w:pPr>
        <w:pStyle w:val="Normal"/>
        <w:bidi w:val="0"/>
        <w:jc w:val="left"/>
        <w:rPr>
          <w:rFonts w:ascii="Times New Roman" w:hAnsi="Times New Roman"/>
        </w:rPr>
      </w:pPr>
      <w:r>
        <w:rPr>
          <w:rFonts w:ascii="Times New Roman" w:hAnsi="Times New Roman"/>
        </w:rPr>
      </w:r>
    </w:p>
    <w:p>
      <w:pPr>
        <w:pStyle w:val="Normal"/>
        <w:bidi w:val="0"/>
        <w:jc w:val="left"/>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Categorical perception is a visual bias where dimensional stimuli come to be seen as belonging to discrete categories. Such effects are well-observed for both vowel sounds and color, where small shifts in frequency or color spectrum result in clear shifts in color category or vowel sound (Goldstone &amp; Hendrickson, 2010). It is an important example of concept shaping perception (Simanova et al., 2010). Importantly, categorical perception has also been observed for faces. Using faces morphed on a continuum from feminine to masculine, multiple researchers have found that faces near the midpoint are categorized as the endpoint categories more than would be expected just based on their features (Campanella et al., 2001; Freeman et al., 2012; Thorne e al., 2015). </w:t>
      </w:r>
    </w:p>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Categorical perception is a useful measure for multiple reasons. It is an important indicator that people view the stimuli as belonging to distinct categories rather varying across a continuum (Goldstone &amp; Hendrickson, 2010). If participants exhibit categorical perception to gender, this suggests that they view gender as exclusively of a woman-man binary and as an important organizing principle. Additionally, categorical perception is susceptible to top-down effects.</w:t>
      </w:r>
      <w:r>
        <w:rPr>
          <w:rFonts w:eastAsia="Songti SC" w:cs="Arial Unicode MS" w:ascii="Times New Roman" w:hAnsi="Times New Roman"/>
          <w:b w:val="false"/>
          <w:bCs w:val="false"/>
          <w:i/>
          <w:iCs/>
          <w:caps w:val="false"/>
          <w:smallCaps w:val="false"/>
          <w:strike w:val="false"/>
          <w:dstrike w:val="false"/>
          <w:color w:val="000000"/>
          <w:kern w:val="2"/>
          <w:sz w:val="24"/>
          <w:szCs w:val="24"/>
          <w:u w:val="none"/>
          <w:effect w:val="none"/>
          <w:shd w:fill="auto" w:val="clear"/>
          <w:lang w:val="en-US" w:eastAsia="zh-CN" w:bidi="hi-IN"/>
        </w:rPr>
        <w:t xml:space="preserve"> </w:t>
      </w: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For example, familiarizing participants with two named faces produced a categorial perception effect of participants perception of morphs of those two faces (Kikutani et al.,2008). Similarly, categorical perception of gender has been shown to be both learned over time (Thorne et al., 2015) and flexible (Armann &amp; Bülthoff, 2012). Together, this means that any experimental manipulation which increases participants tendency to think of gender as a strict binary should increase categorical perception. </w:t>
      </w:r>
    </w:p>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rPr>
      </w:pPr>
      <w:r>
        <w:rPr>
          <w:rFonts w:ascii="Times New Roman" w:hAnsi="Times New Roman"/>
        </w:rPr>
        <w:t xml:space="preserve">Table 1. </w:t>
      </w:r>
    </w:p>
    <w:p>
      <w:pPr>
        <w:pStyle w:val="Normal"/>
        <w:bidi w:val="0"/>
        <w:jc w:val="left"/>
        <w:rPr/>
      </w:pPr>
      <w:commentRangeStart w:id="0"/>
      <w:r>
        <w:rPr>
          <w:rFonts w:ascii="Times New Roman" w:hAnsi="Times New Roman"/>
          <w:i/>
          <w:iCs/>
        </w:rPr>
        <w:t>A list of some possible response options in a gender categorization task as well as the ideas they communicate about gender and other considerations.</w:t>
      </w:r>
      <w:commentRangeEnd w:id="0"/>
      <w:r>
        <w:commentReference w:id="0"/>
      </w:r>
      <w:r>
        <w:rPr>
          <w:rFonts w:ascii="Times New Roman" w:hAnsi="Times New Roman"/>
          <w:i/>
          <w:iCs/>
        </w:rPr>
      </w:r>
    </w:p>
    <w:tbl>
      <w:tblPr>
        <w:tblW w:w="9810" w:type="dxa"/>
        <w:jc w:val="left"/>
        <w:tblInd w:w="0" w:type="dxa"/>
        <w:tblLayout w:type="fixed"/>
        <w:tblCellMar>
          <w:top w:w="55" w:type="dxa"/>
          <w:left w:w="55" w:type="dxa"/>
          <w:bottom w:w="55" w:type="dxa"/>
          <w:right w:w="55" w:type="dxa"/>
        </w:tblCellMar>
      </w:tblPr>
      <w:tblGrid>
        <w:gridCol w:w="450"/>
        <w:gridCol w:w="3420"/>
        <w:gridCol w:w="3607"/>
        <w:gridCol w:w="2332"/>
      </w:tblGrid>
      <w:tr>
        <w:trPr/>
        <w:tc>
          <w:tcPr>
            <w:tcW w:w="450" w:type="dxa"/>
            <w:tcBorders>
              <w:bottom w:val="single" w:sz="4" w:space="0" w:color="000000"/>
            </w:tcBorders>
          </w:tcPr>
          <w:p>
            <w:pPr>
              <w:pStyle w:val="TableContents"/>
              <w:widowControl w:val="false"/>
              <w:rPr>
                <w:rFonts w:ascii="Times New Roman" w:hAnsi="Times New Roman"/>
              </w:rPr>
            </w:pPr>
            <w:r>
              <w:rPr>
                <w:rFonts w:ascii="Times New Roman" w:hAnsi="Times New Roman"/>
              </w:rPr>
            </w:r>
          </w:p>
        </w:tc>
        <w:tc>
          <w:tcPr>
            <w:tcW w:w="3420" w:type="dxa"/>
            <w:tcBorders>
              <w:bottom w:val="single" w:sz="4" w:space="0" w:color="000000"/>
            </w:tcBorders>
          </w:tcPr>
          <w:p>
            <w:pPr>
              <w:pStyle w:val="TableContents"/>
              <w:widowControl w:val="false"/>
              <w:rPr>
                <w:rFonts w:ascii="Times New Roman" w:hAnsi="Times New Roman"/>
              </w:rPr>
            </w:pPr>
            <w:r>
              <w:rPr>
                <w:rFonts w:ascii="Times New Roman" w:hAnsi="Times New Roman"/>
              </w:rPr>
              <w:t>Response options</w:t>
            </w:r>
          </w:p>
        </w:tc>
        <w:tc>
          <w:tcPr>
            <w:tcW w:w="3607" w:type="dxa"/>
            <w:tcBorders>
              <w:bottom w:val="single" w:sz="4" w:space="0" w:color="000000"/>
            </w:tcBorders>
          </w:tcPr>
          <w:p>
            <w:pPr>
              <w:pStyle w:val="TableContents"/>
              <w:widowControl w:val="false"/>
              <w:rPr>
                <w:rFonts w:ascii="Times New Roman" w:hAnsi="Times New Roman"/>
              </w:rPr>
            </w:pPr>
            <w:r>
              <w:rPr>
                <w:rFonts w:ascii="Times New Roman" w:hAnsi="Times New Roman"/>
              </w:rPr>
              <w:t>What is communicated to participants</w:t>
            </w:r>
          </w:p>
        </w:tc>
        <w:tc>
          <w:tcPr>
            <w:tcW w:w="2332" w:type="dxa"/>
            <w:tcBorders>
              <w:bottom w:val="single" w:sz="4" w:space="0" w:color="000000"/>
            </w:tcBorders>
          </w:tcPr>
          <w:p>
            <w:pPr>
              <w:pStyle w:val="TableContents"/>
              <w:widowControl w:val="false"/>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t>Other considerations</w:t>
            </w:r>
          </w:p>
        </w:tc>
      </w:tr>
      <w:tr>
        <w:trPr/>
        <w:tc>
          <w:tcPr>
            <w:tcW w:w="45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1</w:t>
            </w:r>
          </w:p>
        </w:tc>
        <w:tc>
          <w:tcPr>
            <w:tcW w:w="342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Woman                            Man</w:t>
            </w:r>
          </w:p>
        </w:tc>
        <w:tc>
          <w:tcPr>
            <w:tcW w:w="3607"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 xml:space="preserve">Gender is binary. Women and men are two discrete categories. </w:t>
            </w:r>
          </w:p>
        </w:tc>
        <w:tc>
          <w:tcPr>
            <w:tcW w:w="2332"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 xml:space="preserve">I suppose this is the “baseline”. You could have a condition where the instructions are something like “select any categories which you think might apply” and </w:t>
            </w:r>
          </w:p>
          <w:p>
            <w:pPr>
              <w:pStyle w:val="TableContents"/>
              <w:widowControl w:val="false"/>
              <w:rPr>
                <w:rFonts w:ascii="Times New Roman" w:hAnsi="Times New Roman"/>
              </w:rPr>
            </w:pPr>
            <w:r>
              <w:rPr>
                <w:rFonts w:ascii="Times New Roman" w:hAnsi="Times New Roman"/>
              </w:rPr>
            </w:r>
          </w:p>
        </w:tc>
      </w:tr>
      <w:tr>
        <w:trPr/>
        <w:tc>
          <w:tcPr>
            <w:tcW w:w="45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2</w:t>
            </w:r>
          </w:p>
        </w:tc>
        <w:tc>
          <w:tcPr>
            <w:tcW w:w="342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Woman                  Transgender</w:t>
            </w:r>
          </w:p>
        </w:tc>
        <w:tc>
          <w:tcPr>
            <w:tcW w:w="3607"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 xml:space="preserve">Transgender woman is a different category from woman. Either </w:t>
            </w:r>
            <w:r>
              <w:rPr>
                <w:rFonts w:eastAsia="Songti SC" w:cs="Arial Unicode MS" w:ascii="Times New Roman" w:hAnsi="Times New Roman"/>
                <w:color w:val="auto"/>
                <w:kern w:val="2"/>
                <w:sz w:val="24"/>
                <w:szCs w:val="24"/>
                <w:lang w:val="en-US" w:eastAsia="zh-CN" w:bidi="hi-IN"/>
              </w:rPr>
              <w:t>a person is</w:t>
            </w:r>
            <w:r>
              <w:rPr>
                <w:rFonts w:ascii="Times New Roman" w:hAnsi="Times New Roman"/>
              </w:rPr>
              <w:t xml:space="preserve"> a woman or trans.</w:t>
            </w:r>
          </w:p>
          <w:p>
            <w:pPr>
              <w:pStyle w:val="TableContents"/>
              <w:widowControl w:val="false"/>
              <w:rPr>
                <w:rFonts w:ascii="Times New Roman" w:hAnsi="Times New Roman"/>
              </w:rPr>
            </w:pPr>
            <w:r>
              <w:rPr>
                <w:rFonts w:ascii="Times New Roman" w:hAnsi="Times New Roman"/>
              </w:rPr>
            </w:r>
          </w:p>
        </w:tc>
        <w:tc>
          <w:tcPr>
            <w:tcW w:w="2332"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A little strange. Decenters masculinity</w:t>
            </w:r>
          </w:p>
        </w:tc>
      </w:tr>
      <w:tr>
        <w:trPr>
          <w:trHeight w:val="336" w:hRule="atLeast"/>
        </w:trPr>
        <w:tc>
          <w:tcPr>
            <w:tcW w:w="45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3</w:t>
            </w:r>
          </w:p>
        </w:tc>
        <w:tc>
          <w:tcPr>
            <w:tcW w:w="342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Woman?       Yes                   no</w:t>
            </w:r>
          </w:p>
        </w:tc>
        <w:tc>
          <w:tcPr>
            <w:tcW w:w="3607"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Either a person is a woman or they are not.</w:t>
            </w:r>
          </w:p>
        </w:tc>
        <w:tc>
          <w:tcPr>
            <w:tcW w:w="2332"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 xml:space="preserve">Very woman-focused. Perhaps too different in format from the other options to be comparable. </w:t>
            </w:r>
          </w:p>
          <w:p>
            <w:pPr>
              <w:pStyle w:val="TableContents"/>
              <w:widowControl w:val="false"/>
              <w:rPr>
                <w:rFonts w:ascii="Times New Roman" w:hAnsi="Times New Roman"/>
              </w:rPr>
            </w:pPr>
            <w:r>
              <w:rPr>
                <w:rFonts w:ascii="Times New Roman" w:hAnsi="Times New Roman"/>
              </w:rPr>
            </w:r>
          </w:p>
        </w:tc>
      </w:tr>
      <w:tr>
        <w:trPr/>
        <w:tc>
          <w:tcPr>
            <w:tcW w:w="45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4</w:t>
            </w:r>
          </w:p>
        </w:tc>
        <w:tc>
          <w:tcPr>
            <w:tcW w:w="342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Woman                          Other</w:t>
            </w:r>
          </w:p>
        </w:tc>
        <w:tc>
          <w:tcPr>
            <w:tcW w:w="3607"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Either a person is a woman or they are not.</w:t>
            </w:r>
          </w:p>
          <w:p>
            <w:pPr>
              <w:pStyle w:val="TableContents"/>
              <w:widowControl w:val="false"/>
              <w:rPr>
                <w:rFonts w:ascii="Times New Roman" w:hAnsi="Times New Roman"/>
              </w:rPr>
            </w:pPr>
            <w:r>
              <w:rPr>
                <w:rFonts w:ascii="Times New Roman" w:hAnsi="Times New Roman"/>
              </w:rPr>
            </w:r>
          </w:p>
        </w:tc>
        <w:tc>
          <w:tcPr>
            <w:tcW w:w="2332"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Very woman-focused.</w:t>
            </w:r>
          </w:p>
        </w:tc>
      </w:tr>
      <w:tr>
        <w:trPr/>
        <w:tc>
          <w:tcPr>
            <w:tcW w:w="45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5</w:t>
            </w:r>
          </w:p>
        </w:tc>
        <w:tc>
          <w:tcPr>
            <w:tcW w:w="342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Woman          Other/I don’t know</w:t>
            </w:r>
          </w:p>
        </w:tc>
        <w:tc>
          <w:tcPr>
            <w:tcW w:w="3607"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Sometimes it’s not possible to tell gender from appearance (?)</w:t>
            </w:r>
          </w:p>
        </w:tc>
        <w:tc>
          <w:tcPr>
            <w:tcW w:w="2332"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Does the option of “I don’t know” make this not comparable?</w:t>
            </w:r>
          </w:p>
        </w:tc>
      </w:tr>
      <w:tr>
        <w:trPr/>
        <w:tc>
          <w:tcPr>
            <w:tcW w:w="45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6</w:t>
            </w:r>
          </w:p>
        </w:tc>
        <w:tc>
          <w:tcPr>
            <w:tcW w:w="342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Woman   Man/Other/I don’t know          (all as one option)</w:t>
            </w:r>
          </w:p>
        </w:tc>
        <w:tc>
          <w:tcPr>
            <w:tcW w:w="3607"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 xml:space="preserve">TGNC people are “other”. </w:t>
            </w:r>
          </w:p>
        </w:tc>
        <w:tc>
          <w:tcPr>
            <w:tcW w:w="2332"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A little confusing maybe? Is it psychometrically sound to have one option include so many alternatives? See also above</w:t>
            </w:r>
          </w:p>
          <w:p>
            <w:pPr>
              <w:pStyle w:val="TableContents"/>
              <w:widowControl w:val="false"/>
              <w:rPr>
                <w:rFonts w:ascii="Times New Roman" w:hAnsi="Times New Roman"/>
              </w:rPr>
            </w:pPr>
            <w:r>
              <w:rPr>
                <w:rFonts w:ascii="Times New Roman" w:hAnsi="Times New Roman"/>
              </w:rPr>
            </w:r>
          </w:p>
        </w:tc>
      </w:tr>
      <w:tr>
        <w:trPr>
          <w:trHeight w:val="324" w:hRule="atLeast"/>
        </w:trPr>
        <w:tc>
          <w:tcPr>
            <w:tcW w:w="45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7</w:t>
            </w:r>
          </w:p>
        </w:tc>
        <w:tc>
          <w:tcPr>
            <w:tcW w:w="3420"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Woman                    I don’t know</w:t>
            </w:r>
          </w:p>
        </w:tc>
        <w:tc>
          <w:tcPr>
            <w:tcW w:w="3607"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r>
          </w:p>
        </w:tc>
        <w:tc>
          <w:tcPr>
            <w:tcW w:w="2332" w:type="dxa"/>
            <w:tcBorders/>
            <w:tcMar>
              <w:top w:w="0" w:type="dxa"/>
              <w:left w:w="0" w:type="dxa"/>
              <w:bottom w:w="0" w:type="dxa"/>
              <w:right w:w="0" w:type="dxa"/>
            </w:tcMar>
          </w:tcPr>
          <w:p>
            <w:pPr>
              <w:pStyle w:val="TableContents"/>
              <w:widowControl w:val="false"/>
              <w:rPr>
                <w:rFonts w:ascii="Times New Roman" w:hAnsi="Times New Roman"/>
              </w:rPr>
            </w:pPr>
            <w:r>
              <w:rPr>
                <w:rFonts w:ascii="Times New Roman" w:hAnsi="Times New Roman"/>
              </w:rPr>
              <w:t xml:space="preserve"> </w:t>
            </w:r>
            <w:r>
              <w:rPr>
                <w:rFonts w:ascii="Times New Roman" w:hAnsi="Times New Roman"/>
              </w:rPr>
              <w:t>Decenters masculinity!</w:t>
            </w:r>
          </w:p>
        </w:tc>
      </w:tr>
    </w:tbl>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b/>
          <w:bCs/>
        </w:rPr>
      </w:pPr>
      <w:r>
        <w:rPr>
          <w:rFonts w:ascii="Times New Roman" w:hAnsi="Times New Roman"/>
          <w:b/>
          <w:bCs/>
        </w:rPr>
        <w:t>Overview of the present research</w:t>
      </w:r>
    </w:p>
    <w:p>
      <w:pPr>
        <w:pStyle w:val="Normal"/>
        <w:bidi w:val="0"/>
        <w:jc w:val="left"/>
        <w:rPr>
          <w:b w:val="false"/>
          <w:b w:val="false"/>
          <w:bCs w:val="false"/>
        </w:rPr>
      </w:pPr>
      <w:r>
        <w:rPr>
          <w:b w:val="false"/>
          <w:bCs w:val="false"/>
        </w:rPr>
        <w:t xml:space="preserve">I propose two studies. Study 1 is mainly descriptive and investigates categorical perception using a number of outcome measures. Participants are shown a face and asked to categorize it in terms of gender. A number of different types of response options will be given. The faces are morphs from 0% to 100% woman.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Response options: Woman/man. Feminine/masculine. Femine (more or less). Masculine (more or less). Woman/man/other/I don’t know.</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Outcome: We will present the various categorization descriptively, with specific focus given to whether the pattern of results is consistent with categorical perception. However, the various response options will not be compared using inferential statistics.</w:t>
      </w:r>
    </w:p>
    <w:p>
      <w:pPr>
        <w:pStyle w:val="Normal"/>
        <w:bidi w:val="0"/>
        <w:jc w:val="left"/>
        <w:rPr>
          <w:b w:val="false"/>
          <w:b w:val="false"/>
          <w:bCs w:val="false"/>
        </w:rPr>
      </w:pPr>
      <w:r>
        <w:rPr>
          <w:b w:val="false"/>
          <w:bCs w:val="false"/>
        </w:rPr>
      </w:r>
    </w:p>
    <w:p>
      <w:pPr>
        <w:pStyle w:val="Normal"/>
        <w:bidi w:val="0"/>
        <w:jc w:val="left"/>
        <w:rPr/>
      </w:pPr>
      <w:r>
        <w:rPr>
          <w:rFonts w:eastAsia="Songti SC" w:cs="Arial Unicode MS" w:ascii="Times New Roman" w:hAnsi="Times New Roman"/>
          <w:b w:val="false"/>
          <w:bCs w:val="false"/>
          <w:color w:val="auto"/>
          <w:kern w:val="2"/>
          <w:sz w:val="24"/>
          <w:szCs w:val="24"/>
          <w:lang w:val="en-US" w:eastAsia="zh-CN" w:bidi="hi-IN"/>
        </w:rPr>
        <w:t>Study 2</w:t>
      </w:r>
      <w:r>
        <w:rPr>
          <w:rFonts w:ascii="Times New Roman" w:hAnsi="Times New Roman"/>
          <w:b w:val="false"/>
          <w:bCs w:val="false"/>
        </w:rPr>
        <w:t xml:space="preserve"> investigates whether binary responses options to faces increases categorial perception. </w:t>
      </w:r>
      <w:r>
        <w:rPr>
          <w:rFonts w:eastAsia="Songti SC" w:cs="Arial Unicode MS" w:ascii="Times New Roman" w:hAnsi="Times New Roman"/>
          <w:b w:val="false"/>
          <w:bCs w:val="false"/>
          <w:i w:val="false"/>
          <w:iCs w:val="false"/>
          <w:color w:val="auto"/>
          <w:kern w:val="2"/>
          <w:sz w:val="24"/>
          <w:szCs w:val="24"/>
          <w:lang w:val="en-US" w:eastAsia="zh-CN" w:bidi="hi-IN"/>
        </w:rPr>
        <w:t xml:space="preserve">Categorical perception will be tested using a categorization task with two conditions. Participants are shown a number of faces and asked to categorize them according to gender. In the </w:t>
      </w:r>
      <w:r>
        <w:rPr>
          <w:rFonts w:eastAsia="Songti SC" w:cs="Arial Unicode MS" w:ascii="Times New Roman" w:hAnsi="Times New Roman"/>
          <w:b w:val="false"/>
          <w:bCs w:val="false"/>
          <w:i/>
          <w:iCs/>
          <w:color w:val="auto"/>
          <w:kern w:val="2"/>
          <w:sz w:val="24"/>
          <w:szCs w:val="24"/>
          <w:lang w:val="en-US" w:eastAsia="zh-CN" w:bidi="hi-IN"/>
        </w:rPr>
        <w:t xml:space="preserve">binary </w:t>
      </w:r>
      <w:r>
        <w:rPr>
          <w:rFonts w:eastAsia="Songti SC" w:cs="Arial Unicode MS" w:ascii="Times New Roman" w:hAnsi="Times New Roman"/>
          <w:b w:val="false"/>
          <w:bCs w:val="false"/>
          <w:i w:val="false"/>
          <w:iCs w:val="false"/>
          <w:color w:val="auto"/>
          <w:kern w:val="2"/>
          <w:sz w:val="24"/>
          <w:szCs w:val="24"/>
          <w:lang w:val="en-US" w:eastAsia="zh-CN" w:bidi="hi-IN"/>
        </w:rPr>
        <w:t>condition, participant are given the options “woman” and “man”. In the</w:t>
      </w:r>
      <w:r>
        <w:rPr>
          <w:rFonts w:eastAsia="Songti SC" w:cs="Arial Unicode MS" w:ascii="Times New Roman" w:hAnsi="Times New Roman"/>
          <w:b w:val="false"/>
          <w:bCs w:val="false"/>
          <w:i/>
          <w:iCs/>
          <w:color w:val="auto"/>
          <w:kern w:val="2"/>
          <w:sz w:val="24"/>
          <w:szCs w:val="24"/>
          <w:lang w:val="en-US" w:eastAsia="zh-CN" w:bidi="hi-IN"/>
        </w:rPr>
        <w:t xml:space="preserve"> feminine focus</w:t>
      </w:r>
      <w:r>
        <w:rPr>
          <w:rFonts w:eastAsia="Songti SC" w:cs="Arial Unicode MS" w:ascii="Times New Roman" w:hAnsi="Times New Roman"/>
          <w:b w:val="false"/>
          <w:bCs w:val="false"/>
          <w:i w:val="false"/>
          <w:iCs w:val="false"/>
          <w:color w:val="auto"/>
          <w:kern w:val="2"/>
          <w:sz w:val="24"/>
          <w:szCs w:val="24"/>
          <w:lang w:val="en-US" w:eastAsia="zh-CN" w:bidi="hi-IN"/>
        </w:rPr>
        <w:t xml:space="preserve"> condition, participants are given the options “woman” and “other/I don’t know”. In the </w:t>
      </w:r>
      <w:r>
        <w:rPr>
          <w:rFonts w:eastAsia="Songti SC" w:cs="Arial Unicode MS" w:ascii="Times New Roman" w:hAnsi="Times New Roman"/>
          <w:b w:val="false"/>
          <w:bCs w:val="false"/>
          <w:i/>
          <w:iCs/>
          <w:color w:val="auto"/>
          <w:kern w:val="2"/>
          <w:sz w:val="24"/>
          <w:szCs w:val="24"/>
          <w:lang w:val="en-US" w:eastAsia="zh-CN" w:bidi="hi-IN"/>
        </w:rPr>
        <w:t xml:space="preserve">multiplicity </w:t>
      </w:r>
      <w:r>
        <w:rPr>
          <w:rFonts w:eastAsia="Songti SC" w:cs="Arial Unicode MS" w:ascii="Times New Roman" w:hAnsi="Times New Roman"/>
          <w:b w:val="false"/>
          <w:bCs w:val="false"/>
          <w:i w:val="false"/>
          <w:iCs w:val="false"/>
          <w:color w:val="auto"/>
          <w:kern w:val="2"/>
          <w:sz w:val="24"/>
          <w:szCs w:val="24"/>
          <w:lang w:val="en-US" w:eastAsia="zh-CN" w:bidi="hi-IN"/>
        </w:rPr>
        <w:t>condition participants participants are given the options “woman” and “other/man/I don’t know”</w:t>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pPr>
      <w:r>
        <w:rPr>
          <w:rFonts w:eastAsia="Songti SC" w:cs="Arial Unicode MS" w:ascii="Times New Roman" w:hAnsi="Times New Roman"/>
          <w:b w:val="false"/>
          <w:bCs w:val="false"/>
          <w:i w:val="false"/>
          <w:iCs w:val="false"/>
          <w:color w:val="auto"/>
          <w:kern w:val="2"/>
          <w:sz w:val="24"/>
          <w:szCs w:val="24"/>
          <w:lang w:val="en-US" w:eastAsia="zh-CN" w:bidi="hi-IN"/>
        </w:rPr>
        <w:t>The faces: The faces are all 70/30 morphs.</w:t>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t>The outcome: The main outcome is the number of faces categorized as “women” in each condition.</w:t>
      </w:r>
    </w:p>
    <w:p>
      <w:pPr>
        <w:pStyle w:val="Normal"/>
        <w:bidi w:val="0"/>
        <w:jc w:val="left"/>
        <w:rPr/>
      </w:pPr>
      <w:r>
        <w:rPr>
          <w:rFonts w:eastAsia="Songti SC" w:cs="Arial Unicode MS" w:ascii="Times New Roman" w:hAnsi="Times New Roman"/>
          <w:b w:val="false"/>
          <w:bCs w:val="false"/>
          <w:i w:val="false"/>
          <w:iCs w:val="false"/>
          <w:color w:val="auto"/>
          <w:kern w:val="2"/>
          <w:sz w:val="24"/>
          <w:szCs w:val="24"/>
          <w:lang w:val="en-US" w:eastAsia="zh-CN" w:bidi="hi-IN"/>
        </w:rPr>
        <w:t xml:space="preserve">The hypothesis: The </w:t>
      </w:r>
      <w:r>
        <w:rPr>
          <w:rFonts w:eastAsia="Songti SC" w:cs="Arial Unicode MS" w:ascii="Times New Roman" w:hAnsi="Times New Roman"/>
          <w:b w:val="false"/>
          <w:bCs w:val="false"/>
          <w:i/>
          <w:iCs/>
          <w:color w:val="auto"/>
          <w:kern w:val="2"/>
          <w:sz w:val="24"/>
          <w:szCs w:val="24"/>
          <w:lang w:val="en-US" w:eastAsia="zh-CN" w:bidi="hi-IN"/>
        </w:rPr>
        <w:t xml:space="preserve">binary condition </w:t>
      </w:r>
      <w:r>
        <w:rPr>
          <w:rFonts w:eastAsia="Songti SC" w:cs="Arial Unicode MS" w:ascii="Times New Roman" w:hAnsi="Times New Roman"/>
          <w:b w:val="false"/>
          <w:bCs w:val="false"/>
          <w:i w:val="false"/>
          <w:iCs w:val="false"/>
          <w:color w:val="auto"/>
          <w:kern w:val="2"/>
          <w:sz w:val="24"/>
          <w:szCs w:val="24"/>
          <w:lang w:val="en-US" w:eastAsia="zh-CN" w:bidi="hi-IN"/>
        </w:rPr>
        <w:t>would lead to more faces categorized as women than in the other two conditions. M</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b/>
          <w:bCs/>
        </w:rPr>
      </w:pPr>
      <w:r>
        <w:rPr>
          <w:rFonts w:ascii="Times New Roman" w:hAnsi="Times New Roman"/>
          <w:b/>
          <w:bCs/>
        </w:rPr>
        <w:t>To-do:</w:t>
      </w:r>
    </w:p>
    <w:p>
      <w:pPr>
        <w:pStyle w:val="Normal"/>
        <w:bidi w:val="0"/>
        <w:jc w:val="left"/>
        <w:rPr>
          <w:rFonts w:ascii="Times New Roman" w:hAnsi="Times New Roman"/>
          <w:b w:val="false"/>
          <w:b w:val="false"/>
          <w:bCs w:val="false"/>
        </w:rPr>
      </w:pPr>
      <w:r>
        <w:rPr>
          <w:rFonts w:ascii="Times New Roman" w:hAnsi="Times New Roman"/>
          <w:b w:val="false"/>
          <w:bCs w:val="false"/>
        </w:rPr>
        <w:t>- Write a justification for the various aspects of the method. (faces, response options, etc). This to be able to meet questions and criticisms!</w:t>
      </w:r>
    </w:p>
    <w:p>
      <w:pPr>
        <w:pStyle w:val="Normal"/>
        <w:bidi w:val="0"/>
        <w:jc w:val="left"/>
        <w:rPr>
          <w:rFonts w:ascii="Times New Roman" w:hAnsi="Times New Roman"/>
          <w:b w:val="false"/>
          <w:b w:val="false"/>
          <w:bCs w:val="false"/>
        </w:rPr>
      </w:pPr>
      <w:r>
        <w:rPr>
          <w:rFonts w:ascii="Times New Roman" w:hAnsi="Times New Roman"/>
          <w:b w:val="false"/>
          <w:bCs w:val="false"/>
        </w:rPr>
        <w:t>- make some faces!</w:t>
      </w:r>
    </w:p>
    <w:p>
      <w:pPr>
        <w:pStyle w:val="Normal"/>
        <w:bidi w:val="0"/>
        <w:jc w:val="left"/>
        <w:rPr>
          <w:rFonts w:ascii="Times New Roman" w:hAnsi="Times New Roman"/>
          <w:b w:val="false"/>
          <w:b w:val="false"/>
          <w:bCs w:val="false"/>
        </w:rPr>
      </w:pPr>
      <w:r>
        <w:rPr>
          <w:rFonts w:ascii="Times New Roman" w:hAnsi="Times New Roman"/>
          <w:b w:val="false"/>
          <w:bCs w:val="false"/>
        </w:rPr>
        <w:t>- add a reference list to this document</w:t>
      </w:r>
    </w:p>
    <w:p>
      <w:pPr>
        <w:pStyle w:val="Normal"/>
        <w:bidi w:val="0"/>
        <w:jc w:val="left"/>
        <w:rPr>
          <w:rFonts w:ascii="Times New Roman" w:hAnsi="Times New Roman"/>
          <w:b w:val="false"/>
          <w:b w:val="false"/>
          <w:bCs w:val="false"/>
        </w:rPr>
      </w:pPr>
      <w:r>
        <w:rPr>
          <w:rFonts w:ascii="Times New Roman" w:hAnsi="Times New Roman"/>
          <w:b w:val="false"/>
          <w:bCs w:val="false"/>
        </w:rPr>
        <w:t>- Work out the concrete details of the study. How many faces to use, how many trials etc.</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b/>
          <w:bCs/>
        </w:rPr>
      </w:pPr>
      <w:r>
        <w:rPr>
          <w:rFonts w:ascii="Times New Roman" w:hAnsi="Times New Roman"/>
          <w:b/>
          <w:bCs/>
        </w:rPr>
        <w:t>Snips</w:t>
      </w:r>
    </w:p>
    <w:p>
      <w:pPr>
        <w:pStyle w:val="Normal"/>
        <w:bidi w:val="0"/>
        <w:jc w:val="left"/>
        <w:rPr/>
      </w:pPr>
      <w:r>
        <w:rPr>
          <w:rFonts w:eastAsia="Songti SC" w:cs="Arial Unicode MS" w:ascii="Times New Roman" w:hAnsi="Times New Roman"/>
          <w:b w:val="false"/>
          <w:bCs w:val="false"/>
          <w:i w:val="false"/>
          <w:iCs w:val="false"/>
          <w:color w:val="auto"/>
          <w:kern w:val="2"/>
          <w:sz w:val="24"/>
          <w:szCs w:val="24"/>
          <w:lang w:val="en-US" w:eastAsia="zh-CN" w:bidi="hi-IN"/>
        </w:rPr>
        <w:t xml:space="preserve"> </w:t>
      </w:r>
      <w:r>
        <w:rPr>
          <w:rFonts w:eastAsia="Songti SC" w:cs="Arial Unicode MS" w:ascii="Times New Roman" w:hAnsi="Times New Roman"/>
          <w:b w:val="false"/>
          <w:bCs w:val="false"/>
          <w:i w:val="false"/>
          <w:iCs w:val="false"/>
          <w:color w:val="auto"/>
          <w:kern w:val="2"/>
          <w:sz w:val="24"/>
          <w:szCs w:val="24"/>
          <w:lang w:val="en-US" w:eastAsia="zh-CN" w:bidi="hi-IN"/>
        </w:rPr>
        <w:t xml:space="preserve">condition participants are given the options of categorizing according to the categories woman, man, non-binary and I don’t know. Participants in both conditions categorize 50/50 morphs and 60/40 morphs. The outcome measure, </w:t>
      </w:r>
      <w:r>
        <w:rPr>
          <w:rFonts w:eastAsia="Songti SC" w:cs="Arial Unicode MS" w:ascii="Times New Roman" w:hAnsi="Times New Roman"/>
          <w:b w:val="false"/>
          <w:bCs w:val="false"/>
          <w:i/>
          <w:iCs/>
          <w:color w:val="auto"/>
          <w:kern w:val="2"/>
          <w:sz w:val="24"/>
          <w:szCs w:val="24"/>
          <w:lang w:val="en-US" w:eastAsia="zh-CN" w:bidi="hi-IN"/>
        </w:rPr>
        <w:t xml:space="preserve">Categorical perception </w:t>
      </w:r>
      <w:r>
        <w:rPr>
          <w:rFonts w:eastAsia="Songti SC" w:cs="Arial Unicode MS" w:ascii="Times New Roman" w:hAnsi="Times New Roman"/>
          <w:b w:val="false"/>
          <w:bCs w:val="false"/>
          <w:i w:val="false"/>
          <w:iCs w:val="false"/>
          <w:color w:val="auto"/>
          <w:kern w:val="2"/>
          <w:sz w:val="24"/>
          <w:szCs w:val="24"/>
          <w:lang w:val="en-US" w:eastAsia="zh-CN" w:bidi="hi-IN"/>
        </w:rPr>
        <w:t xml:space="preserve">is calculated in both conditions as the average difference between the umber faces categorized as women for 50/50 and 60/40 faces in both conditions. </w:t>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t>Hypothesis: There will be more categorical perception in the binary condition compared to multiple categories condition.</w:t>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t>What would this result show? Categorical perception implies that participants view faces as being only women or men, and moreover, that women and men have two distinct sets of appearances.</w:t>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r>
    </w:p>
    <w:p>
      <w:pPr>
        <w:pStyle w:val="Normal"/>
        <w:bidi w:val="0"/>
        <w:jc w:val="left"/>
        <w:rPr>
          <w:rFonts w:ascii="Times New Roman" w:hAnsi="Times New Roman" w:eastAsia="Songti SC" w:cs="Arial Unicode MS"/>
          <w:b/>
          <w:b/>
          <w:bCs/>
          <w:color w:val="auto"/>
          <w:kern w:val="2"/>
          <w:sz w:val="24"/>
          <w:szCs w:val="24"/>
          <w:lang w:val="en-US" w:eastAsia="zh-CN" w:bidi="hi-IN"/>
        </w:rPr>
      </w:pPr>
      <w:r>
        <w:rPr>
          <w:rFonts w:eastAsia="Songti SC" w:cs="Arial Unicode MS" w:ascii="Times New Roman" w:hAnsi="Times New Roman"/>
          <w:b/>
          <w:bCs/>
          <w:color w:val="auto"/>
          <w:kern w:val="2"/>
          <w:sz w:val="24"/>
          <w:szCs w:val="24"/>
          <w:lang w:val="en-US" w:eastAsia="zh-CN" w:bidi="hi-IN"/>
        </w:rPr>
        <w:t>Study 2</w:t>
      </w:r>
    </w:p>
    <w:p>
      <w:pPr>
        <w:pStyle w:val="Normal"/>
        <w:bidi w:val="0"/>
        <w:jc w:val="left"/>
        <w:rPr/>
      </w:pPr>
      <w:r>
        <w:rPr>
          <w:rFonts w:eastAsia="Songti SC" w:cs="Arial Unicode MS" w:ascii="Times New Roman" w:hAnsi="Times New Roman"/>
          <w:b w:val="false"/>
          <w:bCs w:val="false"/>
          <w:color w:val="auto"/>
          <w:kern w:val="2"/>
          <w:sz w:val="24"/>
          <w:szCs w:val="24"/>
          <w:lang w:val="en-US" w:eastAsia="zh-CN" w:bidi="hi-IN"/>
        </w:rPr>
        <w:t xml:space="preserve">Social categorization will be tested using a slightly modified version of the classic categorization paradigm. Participants are presented with a face and then asked which pronoun they would use to refer to them. In the </w:t>
      </w:r>
      <w:r>
        <w:rPr>
          <w:rFonts w:eastAsia="Songti SC" w:cs="Arial Unicode MS" w:ascii="Times New Roman" w:hAnsi="Times New Roman"/>
          <w:b w:val="false"/>
          <w:bCs w:val="false"/>
          <w:i/>
          <w:iCs/>
          <w:color w:val="auto"/>
          <w:kern w:val="2"/>
          <w:sz w:val="24"/>
          <w:szCs w:val="24"/>
          <w:lang w:val="en-US" w:eastAsia="zh-CN" w:bidi="hi-IN"/>
        </w:rPr>
        <w:t>multiple</w:t>
      </w:r>
      <w:r>
        <w:rPr>
          <w:rFonts w:eastAsia="Songti SC" w:cs="Arial Unicode MS" w:ascii="Times New Roman" w:hAnsi="Times New Roman"/>
          <w:b w:val="false"/>
          <w:bCs w:val="false"/>
          <w:color w:val="auto"/>
          <w:kern w:val="2"/>
          <w:sz w:val="24"/>
          <w:szCs w:val="24"/>
          <w:lang w:val="en-US" w:eastAsia="zh-CN" w:bidi="hi-IN"/>
        </w:rPr>
        <w:t xml:space="preserve"> </w:t>
      </w:r>
      <w:r>
        <w:rPr>
          <w:rFonts w:eastAsia="Songti SC" w:cs="Arial Unicode MS" w:ascii="Times New Roman" w:hAnsi="Times New Roman"/>
          <w:b w:val="false"/>
          <w:bCs w:val="false"/>
          <w:i/>
          <w:iCs/>
          <w:color w:val="auto"/>
          <w:kern w:val="2"/>
          <w:sz w:val="24"/>
          <w:szCs w:val="24"/>
          <w:lang w:val="en-US" w:eastAsia="zh-CN" w:bidi="hi-IN"/>
        </w:rPr>
        <w:t xml:space="preserve">options </w:t>
      </w:r>
      <w:r>
        <w:rPr>
          <w:rFonts w:eastAsia="Songti SC" w:cs="Arial Unicode MS" w:ascii="Times New Roman" w:hAnsi="Times New Roman"/>
          <w:b w:val="false"/>
          <w:bCs w:val="false"/>
          <w:i w:val="false"/>
          <w:iCs w:val="false"/>
          <w:color w:val="auto"/>
          <w:kern w:val="2"/>
          <w:sz w:val="24"/>
          <w:szCs w:val="24"/>
          <w:lang w:val="en-US" w:eastAsia="zh-CN" w:bidi="hi-IN"/>
        </w:rPr>
        <w:t xml:space="preserve">condition, participants choose from three possible pronouns: They, she or he. In the </w:t>
      </w:r>
      <w:r>
        <w:rPr>
          <w:rFonts w:eastAsia="Songti SC" w:cs="Arial Unicode MS" w:ascii="Times New Roman" w:hAnsi="Times New Roman"/>
          <w:b w:val="false"/>
          <w:bCs w:val="false"/>
          <w:i/>
          <w:iCs/>
          <w:color w:val="auto"/>
          <w:kern w:val="2"/>
          <w:sz w:val="24"/>
          <w:szCs w:val="24"/>
          <w:lang w:val="en-US" w:eastAsia="zh-CN" w:bidi="hi-IN"/>
        </w:rPr>
        <w:t xml:space="preserve">free text </w:t>
      </w:r>
      <w:r>
        <w:rPr>
          <w:rFonts w:eastAsia="Songti SC" w:cs="Arial Unicode MS" w:ascii="Times New Roman" w:hAnsi="Times New Roman"/>
          <w:b w:val="false"/>
          <w:bCs w:val="false"/>
          <w:i w:val="false"/>
          <w:iCs w:val="false"/>
          <w:color w:val="auto"/>
          <w:kern w:val="2"/>
          <w:sz w:val="24"/>
          <w:szCs w:val="24"/>
          <w:lang w:val="en-US" w:eastAsia="zh-CN" w:bidi="hi-IN"/>
        </w:rPr>
        <w:t xml:space="preserve">condition, participants are given a text box where they can write any pronoun the like. </w:t>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t xml:space="preserve">Hypothesis: Participants categorizing according to multiple response options use “they” for more faces than participants responding with a free text. </w:t>
      </w:r>
    </w:p>
    <w:p>
      <w:pPr>
        <w:pStyle w:val="Normal"/>
        <w:bidi w:val="0"/>
        <w:jc w:val="left"/>
        <w:rPr>
          <w:rFonts w:ascii="Times New Roman" w:hAnsi="Times New Roman"/>
          <w:i w:val="false"/>
          <w:i w:val="false"/>
          <w:iCs w:val="false"/>
        </w:rPr>
      </w:pPr>
      <w:r>
        <w:rPr>
          <w:rFonts w:ascii="Times New Roman" w:hAnsi="Times New Roman"/>
          <w:i w:val="false"/>
          <w:iCs w:val="false"/>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t xml:space="preserve">Some stray thoughts: </w:t>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b/>
          <w:b/>
          <w:bCs/>
        </w:rPr>
      </w:pPr>
      <w:r>
        <w:rPr>
          <w:rFonts w:ascii="Times New Roman" w:hAnsi="Times New Roman"/>
          <w:b/>
          <w:bCs/>
        </w:rPr>
        <w:t>Snips</w:t>
      </w:r>
    </w:p>
    <w:p>
      <w:pPr>
        <w:pStyle w:val="Normal"/>
        <w:bidi w:val="0"/>
        <w:jc w:val="left"/>
        <w:rPr>
          <w:rFonts w:ascii="Times New Roman" w:hAnsi="Times New Roman"/>
          <w:b w:val="false"/>
          <w:b w:val="false"/>
          <w:bCs w:val="false"/>
        </w:rPr>
      </w:pPr>
      <w:r>
        <w:rPr>
          <w:rFonts w:ascii="Times New Roman" w:hAnsi="Times New Roman"/>
          <w:b w:val="false"/>
          <w:bCs w:val="false"/>
        </w:rPr>
        <w:t xml:space="preserve">I suggest a modification of Campanella et al’s categorization study with the important independent variable being be measurment type. Either binary woman/man or multiple options, including “I don’t know” and non-binary, although there could be room for others as well. Campanella et al. Found perception to be categorical, which meant that faces were classified as women more often than the percentage of dimorphic “femininity” would suggest. This is illustrated using the red lines in figure 1. If binary measurment is causing participants to exaggerate perceived gender differences, we might expect the pattern of result to be similar to the blue line in figure 1. In other words, a 70% man morph would be categorized as “woman” 100% of the time. </w:t>
      </w:r>
    </w:p>
    <w:p>
      <w:pPr>
        <w:pStyle w:val="Normal"/>
        <w:bidi w:val="0"/>
        <w:jc w:val="left"/>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429125" cy="31838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1613"/>
                    <a:stretch>
                      <a:fillRect/>
                    </a:stretch>
                  </pic:blipFill>
                  <pic:spPr bwMode="auto">
                    <a:xfrm>
                      <a:off x="0" y="0"/>
                      <a:ext cx="4429125" cy="3183890"/>
                    </a:xfrm>
                    <a:prstGeom prst="rect">
                      <a:avLst/>
                    </a:prstGeom>
                  </pic:spPr>
                </pic:pic>
              </a:graphicData>
            </a:graphic>
          </wp:anchor>
        </w:drawing>
      </w:r>
    </w:p>
    <w:p>
      <w:pPr>
        <w:pStyle w:val="Normal"/>
        <w:bidi w:val="0"/>
        <w:jc w:val="left"/>
        <w:rPr/>
      </w:pPr>
      <w:r>
        <w:rPr>
          <w:rFonts w:ascii="Times New Roman" w:hAnsi="Times New Roman"/>
          <w:b w:val="false"/>
          <w:bCs w:val="false"/>
          <w:sz w:val="21"/>
          <w:szCs w:val="21"/>
        </w:rPr>
        <w:t xml:space="preserve">Figure 1. Hypothetical pattern of results from a categorization study comparing binary response options to multiple options. Dotted lines </w:t>
      </w:r>
      <w:r>
        <w:rPr>
          <w:rFonts w:ascii="Times New Roman" w:hAnsi="Times New Roman"/>
          <w:b/>
          <w:bCs/>
          <w:sz w:val="21"/>
          <w:szCs w:val="21"/>
        </w:rPr>
        <w:t xml:space="preserve">A </w:t>
      </w:r>
      <w:r>
        <w:rPr>
          <w:rFonts w:ascii="Times New Roman" w:hAnsi="Times New Roman"/>
          <w:b w:val="false"/>
          <w:bCs w:val="false"/>
          <w:sz w:val="21"/>
          <w:szCs w:val="21"/>
        </w:rPr>
        <w:t xml:space="preserve">epresent my suggestion for the main difference between the two conditions. </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b/>
          <w:bCs/>
        </w:rPr>
      </w:pPr>
      <w:r>
        <w:rPr>
          <w:rFonts w:ascii="Times New Roman" w:hAnsi="Times New Roman"/>
          <w:b/>
          <w:bCs/>
        </w:rPr>
        <w:t>Analyses &amp; comparisons</w:t>
      </w:r>
    </w:p>
    <w:p>
      <w:pPr>
        <w:pStyle w:val="Normal"/>
        <w:bidi w:val="0"/>
        <w:jc w:val="left"/>
        <w:rPr>
          <w:rFonts w:ascii="Times New Roman" w:hAnsi="Times New Roman"/>
          <w:b w:val="false"/>
          <w:b w:val="false"/>
          <w:bCs w:val="false"/>
        </w:rPr>
      </w:pPr>
      <w:r>
        <w:rPr>
          <w:rFonts w:ascii="Times New Roman" w:hAnsi="Times New Roman"/>
          <w:b w:val="false"/>
          <w:bCs w:val="false"/>
        </w:rPr>
        <w:t xml:space="preserve">This presents a potentially difficult testing situation. There are a potential number of degrees of freedom. Which type of categorization should be compared? Which faces faces?  I suggest a number of simplifications. First, I suggest limiting the analyses to one categorization, for example “women” categorizations. </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pPr>
      <w:r>
        <w:rPr>
          <w:rFonts w:ascii="Times New Roman" w:hAnsi="Times New Roman"/>
          <w:b w:val="false"/>
          <w:bCs w:val="false"/>
        </w:rPr>
        <w:t xml:space="preserve">Second, I see at least two ways to test the effect. One is illustrated by the dotted line </w:t>
      </w:r>
      <w:r>
        <w:rPr>
          <w:rFonts w:ascii="Times New Roman" w:hAnsi="Times New Roman"/>
          <w:b/>
          <w:bCs/>
        </w:rPr>
        <w:t xml:space="preserve">A </w:t>
      </w:r>
      <w:r>
        <w:rPr>
          <w:rFonts w:ascii="Times New Roman" w:hAnsi="Times New Roman"/>
          <w:b w:val="false"/>
          <w:bCs w:val="false"/>
        </w:rPr>
        <w:t xml:space="preserve">in Figure 1, simply comparing the number of 70/30 faces categorized as women when participants use binary or multiple response options. In this case, the relevant comparison would be of 70/30 faces only and other morph values may be included as within-subjects factors, but would only tested as negative controls because I would not expect there to an effect of response option at 50/50 faces or 100/0 faces. This would be quite simple. However, a possible concern is that the two conditions are so different that a direct comparison does not make sense. </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pPr>
      <w:r>
        <w:rPr>
          <w:rFonts w:ascii="Times New Roman" w:hAnsi="Times New Roman"/>
          <w:b w:val="false"/>
          <w:bCs w:val="false"/>
        </w:rPr>
        <w:t>Another option is illustrated in Figure 2 and would attempt to produce a measure which is more directly comparable. This option would require at least two morph types 70/30 and 50/50 as a within-subjects factor. The dotted lines B and C in figure 2 represent the average difference between 70/30 faces and 50/50 faces for participants responding using binary options (B) and multiple options (C). The relevant comparison would then be between the lines B and C. Comparing the difference scores would add a layer of complexity to the study. On the other hand, difference scores are arguably more comparable than the raw scores.</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79925" cy="297942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923" b="2337"/>
                    <a:stretch>
                      <a:fillRect/>
                    </a:stretch>
                  </pic:blipFill>
                  <pic:spPr bwMode="auto">
                    <a:xfrm>
                      <a:off x="0" y="0"/>
                      <a:ext cx="4479925" cy="2979420"/>
                    </a:xfrm>
                    <a:prstGeom prst="rect">
                      <a:avLst/>
                    </a:prstGeom>
                  </pic:spPr>
                </pic:pic>
              </a:graphicData>
            </a:graphic>
          </wp:anchor>
        </w:drawing>
      </w:r>
    </w:p>
    <w:p>
      <w:pPr>
        <w:pStyle w:val="Normal"/>
        <w:bidi w:val="0"/>
        <w:jc w:val="left"/>
        <w:rPr/>
      </w:pPr>
      <w:r>
        <w:rPr>
          <w:rFonts w:ascii="Times New Roman" w:hAnsi="Times New Roman"/>
          <w:b w:val="false"/>
          <w:bCs w:val="false"/>
          <w:sz w:val="21"/>
          <w:szCs w:val="21"/>
        </w:rPr>
        <w:t xml:space="preserve">Figure 1. Hypothetical pattern of results from a categorization study comparing binary response options to multiple options. The Dotted lines </w:t>
      </w:r>
      <w:r>
        <w:rPr>
          <w:rFonts w:ascii="Times New Roman" w:hAnsi="Times New Roman"/>
          <w:b/>
          <w:bCs/>
          <w:sz w:val="21"/>
          <w:szCs w:val="21"/>
        </w:rPr>
        <w:t>B</w:t>
      </w:r>
      <w:r>
        <w:rPr>
          <w:rFonts w:ascii="Times New Roman" w:hAnsi="Times New Roman"/>
          <w:b w:val="false"/>
          <w:bCs w:val="false"/>
          <w:sz w:val="21"/>
          <w:szCs w:val="21"/>
        </w:rPr>
        <w:t xml:space="preserve"> and </w:t>
      </w:r>
      <w:r>
        <w:rPr>
          <w:rFonts w:ascii="Times New Roman" w:hAnsi="Times New Roman"/>
          <w:b/>
          <w:bCs/>
          <w:sz w:val="21"/>
          <w:szCs w:val="21"/>
        </w:rPr>
        <w:t>C r</w:t>
      </w:r>
      <w:r>
        <w:rPr>
          <w:rFonts w:ascii="Times New Roman" w:hAnsi="Times New Roman"/>
          <w:b w:val="false"/>
          <w:bCs w:val="false"/>
          <w:sz w:val="21"/>
          <w:szCs w:val="21"/>
        </w:rPr>
        <w:t xml:space="preserve">epresent the hypothesized difference between 50/50 faces and 30/70 faces in each condition. The lines are meant to represent the same point on the X axis, but are kept slightly apart for illustrative purposes only. </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b/>
          <w:bCs/>
        </w:rPr>
      </w:pPr>
      <w:r>
        <w:rPr>
          <w:rFonts w:ascii="Times New Roman" w:hAnsi="Times New Roman"/>
          <w:b/>
          <w:bCs/>
        </w:rPr>
        <w:t>An alternative way to go</w:t>
      </w:r>
    </w:p>
    <w:p>
      <w:pPr>
        <w:pStyle w:val="Normal"/>
        <w:bidi w:val="0"/>
        <w:jc w:val="left"/>
        <w:rPr/>
      </w:pPr>
      <w:r>
        <w:rPr>
          <w:rFonts w:ascii="Times New Roman" w:hAnsi="Times New Roman"/>
          <w:b w:val="false"/>
          <w:bCs w:val="false"/>
        </w:rPr>
        <w:t xml:space="preserve">I had another thought for a slightly different way to go as well. This idea is not clearly developed, but I’ll sketch it out very briefly. Basically, the thought is to investigate how measurement type (binary/multiple) affects which pronouns people use to describe a face. Here I’m imagining first you complete a categorization task similar to what we had in Study 1 and then people are either asked to describe the face or asked outright which pronoun they would use to describe that face. This gets at some conversations we’ve had earlier, pronouns are not labels, but they are </w:t>
      </w:r>
      <w:r>
        <w:rPr>
          <w:rFonts w:ascii="Times New Roman" w:hAnsi="Times New Roman"/>
          <w:b w:val="false"/>
          <w:bCs w:val="false"/>
          <w:i w:val="false"/>
          <w:iCs w:val="false"/>
        </w:rPr>
        <w:t xml:space="preserve">indicative of categorization. In previous versions of the manuscript, we’ve talked about how misgendering is the real problem, not necessarily miscateorization, and what would be be best for most people would be if everyone avoided categorizing others, specifically verbally. Basically, someone can make an automatic categorization of someone else as “woman” but then have the second thought that gender is not visible from the face and use gender-neutral pronouns. I’m not sure if this is the best idea for the current study, but this sort of task could be a good continuation of study 1 in any case, with a measure that is closer to the relevant real-world behavior that we are interested in. </w:t>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t xml:space="preserve">However, many of queer theories are compatible with psychology, and often the results show that the ways people categorize others are “queer” (Thorne &amp; Hegarty, 2019). </w:t>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t xml:space="preserve">Something about how experimenters bring their own assumptions about gender into studies. How </w:t>
      </w:r>
    </w:p>
    <w:p>
      <w:pPr>
        <w:pStyle w:val="Normal"/>
        <w:bidi w:val="0"/>
        <w:jc w:val="left"/>
        <w:rPr/>
      </w:pPr>
      <w:r>
        <w:rPr>
          <w:rFonts w:eastAsia="Songti SC" w:cs="Arial Unicode MS" w:ascii="Times New Roman" w:hAnsi="Times New Roman"/>
          <w:b w:val="false"/>
          <w:bCs w:val="false"/>
          <w:color w:val="auto"/>
          <w:kern w:val="2"/>
          <w:sz w:val="24"/>
          <w:szCs w:val="24"/>
          <w:lang w:val="en-US" w:eastAsia="zh-CN" w:bidi="hi-IN"/>
        </w:rPr>
        <w:t>do psychologists talk about and treat gender categoreis? Well, very clearly as a binary, but also as a “natural” “essential” category. An important caveat to this research is that the binary nature of gender is almost invariably taken for granted in this research. Furthermore, gender is assumed by researchers to be an important organizing principle. For example,</w:t>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t xml:space="preserve">Another challenge to this perspective is to point to the lived experiences of LGBTQ+ people. The existence of people who are Transgender and Gender Non-conforming (TGNC)   suggests that the binary only studies are overly simplistic. Importantly, the queer experience is not defined by additional identities that function in a similar way to woman and man, but a multiplicity of flexible and fluid categories which may or may not be mutually exclusive to each other. </w:t>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r>
    </w:p>
    <w:p>
      <w:pPr>
        <w:pStyle w:val="Normal"/>
        <w:bidi w:val="0"/>
        <w:jc w:val="left"/>
        <w:rPr>
          <w:rFonts w:ascii="Times New Roman" w:hAnsi="Times New Roman"/>
        </w:rPr>
      </w:pPr>
      <w:r>
        <w:rPr>
          <w:rFonts w:ascii="Times New Roman" w:hAnsi="Times New Roman"/>
        </w:rPr>
        <w:t xml:space="preserve">Much of the early work in this field evoked categories in a fairly simplistic way, by just writing out the category. This allowed that literature to examine ideas connected to social categories. Lately, we’ve started looking at faces too. The thing with faces is, they’re less digital, which more generally raises the question of what kind of categories are made. Furthermore, a face can be identified as belonging to a woman or a man, or it can be viewed as more or less feminine.  </w:t>
      </w:r>
    </w:p>
    <w:p>
      <w:pPr>
        <w:pStyle w:val="Normal"/>
        <w:bidi w:val="0"/>
        <w:jc w:val="left"/>
        <w:rPr>
          <w:rFonts w:ascii="Times New Roman" w:hAnsi="Times New Roman"/>
        </w:rPr>
      </w:pPr>
      <w:r>
        <w:rPr>
          <w:rFonts w:ascii="Times New Roman" w:hAnsi="Times New Roman"/>
        </w:rPr>
      </w:r>
    </w:p>
    <w:p>
      <w:pPr>
        <w:pStyle w:val="Normal"/>
        <w:bidi w:val="0"/>
        <w:jc w:val="left"/>
        <w:rPr/>
      </w:pPr>
      <w:r>
        <w:rPr>
          <w:rFonts w:eastAsia="Songti SC" w:cs="Arial Unicode MS" w:ascii="Times New Roman" w:hAnsi="Times New Roman"/>
          <w:b w:val="false"/>
          <w:bCs w:val="false"/>
          <w:color w:val="auto"/>
          <w:kern w:val="2"/>
          <w:sz w:val="24"/>
          <w:szCs w:val="24"/>
          <w:lang w:val="en-US" w:eastAsia="zh-CN" w:bidi="hi-IN"/>
        </w:rPr>
        <w:t>A big topic within this field is the degree to which gender categories are applied automatically.</w:t>
      </w:r>
      <w:commentRangeStart w:id="1"/>
      <w:r>
        <w:rPr>
          <w:rFonts w:eastAsia="Songti SC" w:cs="Arial Unicode MS" w:ascii="Times New Roman" w:hAnsi="Times New Roman"/>
          <w:b w:val="false"/>
          <w:bCs w:val="false"/>
          <w:color w:val="auto"/>
          <w:kern w:val="2"/>
          <w:sz w:val="24"/>
          <w:szCs w:val="24"/>
          <w:lang w:val="en-US" w:eastAsia="zh-CN" w:bidi="hi-IN"/>
        </w:rPr>
        <w:t xml:space="preserve"> categorization. For gender specifically, there is some evidence from this body of work that categories are automatically activated. Researches in this tradition have identified gender as a particularly prominent characteristic and category, to the extent that people effortlessly judge gender from faces and automatically categorize others according to gender. Electroencephalographic (EEG) research has shown differential neural responses to feminine and masculine faces at 170 ms, leading to the common conclusion that people categorize gender within milliseconds of seeing a face (Freeman &amp; Johnson, 2016; Kloth et al., 2010).  Evidence for the automaticity of gender categorization comes from work showing that humans categorize gender even when not instructed to do so, (refs).</w:t>
      </w:r>
      <w:commentRangeEnd w:id="1"/>
      <w:r>
        <w:commentReference w:id="1"/>
      </w:r>
      <w:r>
        <w:rPr>
          <w:rFonts w:eastAsia="Songti SC" w:cs="Arial Unicode MS" w:ascii="Times New Roman" w:hAnsi="Times New Roman"/>
          <w:b w:val="false"/>
          <w:b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r>
    </w:p>
    <w:p>
      <w:pPr>
        <w:pStyle w:val="Normal"/>
        <w:bidi w:val="0"/>
        <w:jc w:val="left"/>
        <w:rPr>
          <w:rFonts w:ascii="Times New Roman" w:hAnsi="Times New Roman"/>
          <w:b w:val="false"/>
          <w:b w:val="false"/>
          <w:bCs w:val="false"/>
        </w:rPr>
      </w:pPr>
      <w:r>
        <w:rPr>
          <w:rFonts w:ascii="Times New Roman" w:hAnsi="Times New Roman"/>
          <w:b w:val="false"/>
          <w:bCs w:val="false"/>
        </w:rPr>
        <w:t xml:space="preserve">From this perspective, it also becomes quite clear that the literature of perception and categorization of gender makes a lot of assumptions based in the heterosexual matrix. Within this matrix is the idea that women and men are two distinct categories of people, with equally distinct appearances, and distinct facial features. In this system, faces are dimorphic and facial gender is defined as a single dimension with femininity on one end and masculinity at the other. According to this system, maleness, masculinity, and masculine facial features are all equally linked and femaleness, femininity, and feminine facial features are the opposite. The language used in studies supports this casual conflation of concepts. </w:t>
      </w:r>
    </w:p>
    <w:p>
      <w:pPr>
        <w:pStyle w:val="Normal"/>
        <w:bidi w:val="0"/>
        <w:jc w:val="left"/>
        <w:rPr>
          <w:rFonts w:ascii="Times New Roman" w:hAnsi="Times New Roman"/>
          <w:b/>
          <w:b/>
          <w:bCs/>
        </w:rPr>
      </w:pPr>
      <w:r>
        <w:rPr>
          <w:rFonts w:ascii="Times New Roman" w:hAnsi="Times New Roman"/>
          <w:b/>
          <w:bCs/>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val="false"/>
          <w:b w:val="false"/>
          <w:bCs w:val="false"/>
        </w:rPr>
      </w:pPr>
      <w:r>
        <w:rPr>
          <w:rFonts w:ascii="Times New Roman" w:hAnsi="Times New Roman"/>
          <w:b w:val="false"/>
          <w:bCs w:val="false"/>
        </w:rPr>
      </w:r>
    </w:p>
    <w:p>
      <w:pPr>
        <w:pStyle w:val="Normal"/>
        <w:bidi w:val="0"/>
        <w:jc w:val="left"/>
        <w:rPr>
          <w:rFonts w:ascii="Times New Roman" w:hAnsi="Times New Roman"/>
          <w:b w:val="false"/>
          <w:b w:val="false"/>
          <w:bCs w:val="false"/>
        </w:rPr>
      </w:pPr>
      <w:r>
        <w:rPr>
          <w:rFonts w:ascii="Times New Roman" w:hAnsi="Times New Roman"/>
          <w:b w:val="false"/>
          <w:bCs w:val="false"/>
        </w:rPr>
        <w:t xml:space="preserve"> </w:t>
      </w:r>
      <w:r>
        <w:rPr>
          <w:rFonts w:ascii="Times New Roman" w:hAnsi="Times New Roman"/>
          <w:b w:val="false"/>
          <w:bCs w:val="false"/>
        </w:rPr>
        <w:t xml:space="preserve">I have a lot of underdeveloped ideas about measurment in general. I’m not even sure it will make it’s way into the final paper, but my thinking here is influenced by queer theory and feminist criticisms of science such as Haraway and Harding. One of the central ideas of queer theory is a rejection of the idea of categories. From a queer perspective, it becomes clear that the existence and importance of categories is routinely taken for granted by social psychology.  Asking participants to categorize a face on the basis of two gender categories singled out by the researchers, from this perspective, constitutes not just a neutral measurement of a naturally occurring phenomenon, but a creation of a new situation where the researcher and subject work together to build a shared understanding of reality. The results from such studies are not necessarily invalid, but the queer perspective does show the literature has not considered the impact of measurement on the outcomes.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t>What does that mean for psychology? Well,this leads to the conclusion that how gender is measured can shape the results that we get. Therefore, we want to compare three types of measures of gender categorizations.</w:t>
      </w:r>
    </w:p>
    <w:p>
      <w:pPr>
        <w:pStyle w:val="Normal"/>
        <w:bidi w:val="0"/>
        <w:jc w:val="left"/>
        <w:rPr>
          <w:rFonts w:ascii="Times New Roman" w:hAnsi="Times New Roman" w:eastAsia="Songti SC" w:cs="Arial Unicode MS"/>
          <w:b w:val="false"/>
          <w:b w:val="false"/>
          <w:bCs w:val="false"/>
          <w:color w:val="auto"/>
          <w:kern w:val="2"/>
          <w:sz w:val="24"/>
          <w:szCs w:val="24"/>
          <w:lang w:val="en-US" w:eastAsia="zh-CN" w:bidi="hi-IN"/>
        </w:rPr>
      </w:pPr>
      <w:r>
        <w:rPr>
          <w:rFonts w:eastAsia="Songti SC" w:cs="Arial Unicode MS" w:ascii="Times New Roman" w:hAnsi="Times New Roman"/>
          <w:b w:val="false"/>
          <w:bCs w:val="false"/>
          <w:color w:val="auto"/>
          <w:kern w:val="2"/>
          <w:sz w:val="24"/>
          <w:szCs w:val="24"/>
          <w:lang w:val="en-US" w:eastAsia="zh-CN" w:bidi="hi-IN"/>
        </w:rPr>
      </w:r>
    </w:p>
    <w:p>
      <w:pPr>
        <w:pStyle w:val="Normal"/>
        <w:bidi w:val="0"/>
        <w:jc w:val="left"/>
        <w:rPr>
          <w:rFonts w:ascii="Times New Roman" w:hAnsi="Times New Roman" w:eastAsia="Songti SC" w:cs="Arial Unicode MS"/>
          <w:b/>
          <w:b/>
          <w:bCs/>
          <w:i w:val="false"/>
          <w:i w:val="false"/>
          <w:iCs w:val="false"/>
          <w:color w:val="auto"/>
          <w:kern w:val="2"/>
          <w:sz w:val="24"/>
          <w:szCs w:val="24"/>
          <w:lang w:val="en-US" w:eastAsia="zh-CN" w:bidi="hi-IN"/>
        </w:rPr>
      </w:pPr>
      <w:r>
        <w:rPr>
          <w:rFonts w:eastAsia="Songti SC" w:cs="Arial Unicode MS" w:ascii="Times New Roman" w:hAnsi="Times New Roman"/>
          <w:b/>
          <w:bCs/>
          <w:i w:val="false"/>
          <w:iCs w:val="false"/>
          <w:color w:val="auto"/>
          <w:kern w:val="2"/>
          <w:sz w:val="24"/>
          <w:szCs w:val="24"/>
          <w:lang w:val="en-US" w:eastAsia="zh-CN" w:bidi="hi-IN"/>
        </w:rPr>
        <w:t>Something something dimorphic perception of gender</w:t>
      </w:r>
    </w:p>
    <w:p>
      <w:pPr>
        <w:pStyle w:val="Normal"/>
        <w:bidi w:val="0"/>
        <w:jc w:val="left"/>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A related topic is the study of the dimorphic nature of faces and face perception. </w:t>
      </w: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Gender as a facial characteristic is described as dimorphic, meaning as a single dimension defined as femininity on one end and masculinity on the other end. </w:t>
      </w:r>
      <w:r>
        <w:rPr/>
        <w:commentReference w:id="2"/>
      </w: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 A related issue is whether are perceived dimoprhically. These are of course two different questions, but they go hand in hand Are faces dimorphic and are they perceived as dimorphic. Well, let’s see what the literature has to say. </w:t>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t xml:space="preserve">The literature on face perception is a little bit complicated, but there are basically two approaches one can take when investigating the relationship between faces and perceived characteristics. The first is perhaps broadly defined as exploratory. Quantifying the shape of faces (using a field of research called morphometrics) and applying dimension reduction on that data. With this method, researchers have found one or two broad dimensions, which have alternatively been refereed to as approach and dominance (Todorov et al.,2008) and babyfacedness (Zebrowitz, 2007). The second approach is to investigate predefined dimensions, based on the average faces of existing groups of people, such as self-identified women and men. Researchers using this approach have reported that scores on this dimension are correlated with ratings of masculinity and femininity (Komori et al., 2011; Mitteroecker et al., 2015; Zaidi et al., 2019). </w:t>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bidi w:val="0"/>
        <w:jc w:val="left"/>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Here a paragraph outlining the results of Huart et al., 2015 and Wittlin et al., 2018. The point I want to make is similar to the paragraph in study 1 outline those papers, which is that people’s perceptions of gender can change depending on external stimuli. In other words, it is </w:t>
      </w:r>
      <w:r>
        <w:rPr>
          <w:rFonts w:eastAsia="Songti SC" w:cs="Arial Unicode MS" w:ascii="Times New Roman" w:hAnsi="Times New Roman"/>
          <w:b w:val="false"/>
          <w:i/>
          <w:iCs/>
          <w:caps w:val="false"/>
          <w:smallCaps w:val="false"/>
          <w:strike w:val="false"/>
          <w:dstrike w:val="false"/>
          <w:color w:val="000000"/>
          <w:kern w:val="2"/>
          <w:sz w:val="24"/>
          <w:szCs w:val="24"/>
          <w:u w:val="none"/>
          <w:effect w:val="none"/>
          <w:shd w:fill="auto" w:val="clear"/>
          <w:lang w:val="en-US" w:eastAsia="zh-CN" w:bidi="hi-IN"/>
        </w:rPr>
        <w:t xml:space="preserve">queer </w:t>
      </w:r>
      <w:r>
        <w:rPr>
          <w:rFonts w:eastAsia="Songti SC" w:cs="Arial Unicode MS" w:ascii="Times New Roman" w:hAnsi="Times New Roman"/>
          <w:b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in the sense of not being stable. </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Hester et al demonstrated very clearly that masculinity and femininity are not a singular dimension. Analysing data from ratings of faces of two databases, they showed convincingly that many of the assumptions of the binary viewpoint were not supported by empirical tests. These included the assumptions that both dimorphic facial features reflect and perceived femininity and masculinity reflect a single latent variable. This fits in with Hyde, 2019 about how research tends to focus on gender differences, obscuring similarities. Hester shows that people don’t necessarily view gender as dimorphic when asked in a way that let’s them express not that.</w:t>
      </w:r>
    </w:p>
    <w:p>
      <w:pPr>
        <w:pStyle w:val="Normal"/>
        <w:bidi w:val="0"/>
        <w:jc w:val="left"/>
        <w:rPr>
          <w:rFonts w:ascii="Times New Roman" w:hAnsi="Times New Roman"/>
          <w:b w:val="false"/>
          <w:b w:val="false"/>
          <w:i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The conclusion I want to reach from the combination of the last two paragraphs it that perception of gender is not necessarily dimorphic, but it could become more dimorphic if the researchers communicate binary and dimorphic ideas of gender to the participants. Measuring perceived gender using a one-dimensional scale does suggest that femininity and masculinity are opposite. Therefore,   measuring perceived gender as singe one-dimensional scale may make participants more prone to viewing gender as dimorphic. </w:t>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Categorical thinking, as applied to humans, is a mode of thinking where individuals are primarily appraised according to the social group they belong to, rather than any individual qualities they may be possessed (Macrae &amp; Bodenhausen, 2000). Although the idea has some support from neurological studies, in the main, categorical thinking has primarily been investigated as an outcome, and which ideas and categorizing evokes. For example, what characteristics are evoked by a masculine face or a masculine name.  However, as we shall see, when looking at the categories evoked by faces, that is where we start having a problem.</w:t>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t>x</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This section needs one final paragraph to bring the point home. Bring it in to a more concrete level about response options and so on. Basically, something to connect to the method described below. </w:t>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The literature has spent a lot of time thinking about what the consequences of a social categorization are and the what leads to social categorization, but somewhat less time thinking about the type of categories social categories.  As Thorne and Hegarty point out, categories come in many shape and sizes. Categories themselves don’t have to be conflicting with queer, if they are allowed to be porous, flexible, and mutually exclusive. And here we see the limits of the standard categorization paradigm. The categorization paradigm is based on the normative gender view that gender categories are distinct, mutually exclusive and binary entities which are visible from faces. In these experiments, participants can’t possibly make queer categorization, they aren’t</w:t>
      </w:r>
      <w:r>
        <w:rPr>
          <w:rFonts w:eastAsia="Songti SC" w:cs="Arial Unicode MS" w:ascii="Times New Roman" w:hAnsi="Times New Roman"/>
          <w:b w:val="false"/>
          <w:bCs w:val="false"/>
          <w:i/>
          <w:iCs/>
          <w:caps w:val="false"/>
          <w:smallCaps w:val="false"/>
          <w:strike w:val="false"/>
          <w:dstrike w:val="false"/>
          <w:color w:val="000000"/>
          <w:kern w:val="2"/>
          <w:sz w:val="24"/>
          <w:szCs w:val="24"/>
          <w:u w:val="none"/>
          <w:effect w:val="none"/>
          <w:shd w:fill="auto" w:val="clear"/>
          <w:lang w:val="en-US" w:eastAsia="zh-CN" w:bidi="hi-IN"/>
        </w:rPr>
        <w:t xml:space="preserve"> allowed</w:t>
      </w: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 to. </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t xml:space="preserve"> </w:t>
      </w:r>
      <w:r>
        <w:rPr>
          <w:rFonts w:eastAsia="Songti SC" w:cs="Arial Unicode MS" w:ascii="Times New Roman" w:hAnsi="Times New Roman"/>
          <w:color w:val="auto"/>
          <w:kern w:val="2"/>
          <w:sz w:val="24"/>
          <w:szCs w:val="24"/>
          <w:lang w:val="en-US" w:eastAsia="zh-CN" w:bidi="hi-IN"/>
        </w:rPr>
        <w:t xml:space="preserve">Implicitly, quite a lot. This is why we have fights for gender reform. And we have seen that gender-fair language opens up the mind. Conversely, is it the case that binary language closes the mind? Binary language is dominant in both psychology and in the world. So what happens if we move past that? </w:t>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Sex and gender are complicated multifaceted concepts which cannot be summarized as simple binaries consisting of women and men (Hyde et al. 2018). In psychological experiments, however, that is precisely how sex/gender are frequently operationalized. Recently there has been a growing awareness that how researchers ask participants about their own gender identity, solely providing the responses woman and man is limiting and alienating to many (Linqvist et al., 20018; Westbrook &amp; Saperstein, 2015). There has yet to be a similar examination of how participants are asked to categorize others. Often these are based in normative views on gender, and may consequently bias participants in favor of those views. Here, I propose two studies to examine whether binary views on gender communicated through response options shape participants outcome. Study 1 examines whether binary response options enhance categorical perception of gender. Study 2 examines whether the explicit inclusion of queer response options increases queer gender categorization. </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t xml:space="preserve"> </w:t>
      </w:r>
      <w:r>
        <w:rPr>
          <w:rFonts w:eastAsia="Songti SC" w:cs="Arial Unicode MS" w:ascii="Times New Roman" w:hAnsi="Times New Roman"/>
          <w:color w:val="auto"/>
          <w:kern w:val="2"/>
          <w:sz w:val="24"/>
          <w:szCs w:val="24"/>
          <w:lang w:val="en-US" w:eastAsia="zh-CN" w:bidi="hi-IN"/>
        </w:rPr>
        <w:t xml:space="preserve">the 1700s the French academy deliberately decreed male forms as defaults for most professions, deliberately to discourage women from joining them (Gygax, 2020), Hegarty’s example from England. More recently, attempts to reform language in the opposite direction have the opposite effect. The latest frontier in this battleground is binary gender. What happens if we let it not be binary? This study proposes to combine insights from post-structuralist and post-modern thinkers to test the impact of language presentation of binary gender. Specifically, we propose that </w:t>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t xml:space="preserve">I need to narrow the scope down to a manageable experiment. </w:t>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t>ost-modern thinkers and post-constructivists like Butler and Focault</w:t>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Whelp! If there is no objective reality, what are we even doing research on? Great question. Thank you for asking, self. Well, as Hegarty explains, Empirical research does not have to be about finding objective reality. It can also show what realities are possible. This is anyway in accordance with arguments that the replication crisis is better concieved as a generalizibility crisis. What is research for then? Well maybe challenging established narratives and showing possibilities. Bringing it back to queer theory, empirical research can show how language and other things can constrain gender</w:t>
      </w:r>
    </w:p>
    <w:p>
      <w:pPr>
        <w:pStyle w:val="Normal"/>
        <w:bidi w:val="0"/>
        <w:jc w:val="left"/>
        <w:rPr>
          <w:rFonts w:ascii="Times New Roman" w:hAnsi="Times New Roman" w:eastAsia="Songti SC" w:cs="Arial Unicode MS"/>
          <w:b w:val="false"/>
          <w:b w:val="false"/>
          <w:bCs w:val="false"/>
          <w:i w:val="false"/>
          <w:i w:val="false"/>
          <w:iCs w:val="false"/>
          <w:color w:val="auto"/>
          <w:kern w:val="2"/>
          <w:sz w:val="24"/>
          <w:szCs w:val="24"/>
          <w:lang w:val="en-US" w:eastAsia="zh-CN" w:bidi="hi-IN"/>
        </w:rPr>
      </w:pPr>
      <w:r>
        <w:rPr>
          <w:rFonts w:eastAsia="Songti SC" w:cs="Arial Unicode MS" w:ascii="Times New Roman" w:hAnsi="Times New Roman"/>
          <w:b w:val="false"/>
          <w:bCs w:val="false"/>
          <w:i w:val="false"/>
          <w:iCs w:val="false"/>
          <w:color w:val="auto"/>
          <w:kern w:val="2"/>
          <w:sz w:val="24"/>
          <w:szCs w:val="24"/>
          <w:lang w:val="en-US" w:eastAsia="zh-CN" w:bidi="hi-IN"/>
        </w:rPr>
      </w:r>
    </w:p>
    <w:p>
      <w:pPr>
        <w:pStyle w:val="Normal"/>
        <w:bidi w:val="0"/>
        <w:jc w:val="left"/>
        <w:rPr>
          <w:rFonts w:ascii="Times New Roman" w:hAnsi="Times New Roman"/>
        </w:rPr>
      </w:pPr>
      <w:r>
        <w:rPr>
          <w:rFonts w:ascii="Times New Roman" w:hAnsi="Times New Roman"/>
        </w:rPr>
        <w:t>The inclusion of queer categories additionally comes with the somewhat uncomfortable implication that queerness looks or should look a certain way. Despite this issues, an expanded social categorization paradigm is still more open than a simple binary categorization paradigm.</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rPr>
        <w:t xml:space="preserve">Another possibility for measuring queer categorization may be gender-neutral pronouns, such as the English singular “they”. “They” can be used to refer either to a person with a non-binary gender identity or to a person of unknown or irrelevant gender. This ambiguity means that to referring to someone using “they” leaves space for them to inhabit any possible gender identity, or multiple identities. In other words, it is queer. In contrast, using “she” or “he” is to implicitly mark someone out as belonging to the gender category associated with that pronoun. In other words, pronoun use is indicative of implicit categorization, and can therefore be useful as a measure of queer gender categorization. But it most be noted, is not necessarily a direct categorization in and of itself. Nevertheless, I think pronouns can still be </w:t>
      </w:r>
      <w:r>
        <w:rPr>
          <w:rFonts w:eastAsia="Songti SC" w:cs="Arial Unicode MS" w:ascii="Times New Roman" w:hAnsi="Times New Roman"/>
          <w:color w:val="auto"/>
          <w:kern w:val="2"/>
          <w:sz w:val="24"/>
          <w:szCs w:val="24"/>
          <w:lang w:val="en-US" w:eastAsia="zh-CN" w:bidi="hi-IN"/>
        </w:rPr>
        <w:t xml:space="preserve">useful for measuring the effect of how questions of gender affect queer social categorization. </w:t>
      </w:r>
    </w:p>
    <w:p>
      <w:pPr>
        <w:pStyle w:val="Normal"/>
        <w:bidi w:val="0"/>
        <w:jc w:val="left"/>
        <w:rPr>
          <w:rFonts w:ascii="Times New Roman" w:hAnsi="Times New Roman" w:eastAsia="Songti SC" w:cs="Arial Unicode MS"/>
          <w:b w:val="false"/>
          <w:b w:val="false"/>
          <w:bCs/>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i w:val="false"/>
          <w:iCs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b/>
          <w:b/>
          <w:bCs/>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bCs/>
          <w:i w:val="false"/>
          <w:iCs w:val="false"/>
          <w:caps w:val="false"/>
          <w:smallCaps w:val="false"/>
          <w:strike w:val="false"/>
          <w:dstrike w:val="false"/>
          <w:color w:val="000000"/>
          <w:kern w:val="2"/>
          <w:sz w:val="24"/>
          <w:szCs w:val="24"/>
          <w:u w:val="none"/>
          <w:effect w:val="none"/>
          <w:shd w:fill="auto" w:val="clear"/>
          <w:lang w:val="en-US" w:eastAsia="zh-CN" w:bidi="hi-IN"/>
        </w:rPr>
        <w:t>Categorical perception as a tool for measuring binary thinking</w:t>
      </w:r>
    </w:p>
    <w:p>
      <w:pPr>
        <w:pStyle w:val="Normal"/>
        <w:bidi w:val="0"/>
        <w:jc w:val="left"/>
        <w:rPr>
          <w:rFonts w:ascii="Times New Roman" w:hAnsi="Times New Roman"/>
        </w:rPr>
      </w:pPr>
      <w:r>
        <w:rPr>
          <w:rFonts w:ascii="Times New Roman" w:hAnsi="Times New Roman"/>
        </w:rPr>
      </w:r>
    </w:p>
    <w:p>
      <w:pPr>
        <w:pStyle w:val="Normal"/>
        <w:bidi w:val="0"/>
        <w:jc w:val="left"/>
        <w:rPr/>
      </w:pPr>
      <w:r>
        <w:rPr>
          <w:rFonts w:eastAsia="Songti SC" w:cs="Arial Unicode MS" w:ascii="Times New Roman" w:hAnsi="Times New Roman"/>
          <w:color w:val="auto"/>
          <w:kern w:val="2"/>
          <w:sz w:val="24"/>
          <w:szCs w:val="24"/>
          <w:lang w:val="en-US" w:eastAsia="zh-CN" w:bidi="hi-IN"/>
        </w:rPr>
        <w:t>anguage is a common battleground along which identities are contested. For example, in multiple places and times, authorities of language have instituted that the generic forms of pronouns or professions be masculine, specifically to exclude women (citation needed). More recently, LGBTQ+ advocates have promoted the widespread adoption of gender-neutral language, partly as way to legitimize and reclaim queer gender identities. In experimental psychology, this push has been felt in recommendations that researcher measures participants sex/gender in ways that allow them to express a wide range</w:t>
      </w: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 (Linqvist et al., 20018; Westbrook &amp; Saperstein, 2015). There has yet to be a similar examination of how participants are asked to categorize others. Often these are based in normative views on gender, and may consequently bias participants in favor of those views. </w:t>
      </w:r>
    </w:p>
    <w:p>
      <w:pPr>
        <w:pStyle w:val="Normal"/>
        <w:bidi w:val="0"/>
        <w:jc w:val="left"/>
        <w:rPr>
          <w:rFonts w:ascii="Times New Roman" w:hAnsi="Times New Roman" w:eastAsia="Songti SC" w:cs="Arial Unicode MS"/>
          <w:i w:val="false"/>
          <w:i w:val="false"/>
          <w:iCs w:val="false"/>
          <w:color w:val="auto"/>
          <w:kern w:val="2"/>
          <w:sz w:val="24"/>
          <w:szCs w:val="24"/>
          <w:lang w:val="en-US" w:eastAsia="zh-CN" w:bidi="hi-IN"/>
        </w:rPr>
      </w:pPr>
      <w:r>
        <w:rPr>
          <w:rFonts w:eastAsia="Songti SC" w:cs="Arial Unicode MS" w:ascii="Times New Roman" w:hAnsi="Times New Roman"/>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The research differentiates between thinking about someone categorically, where they are primarily appraised according to the social group they belong to or individualistically, where they are appraised as individual (Fiske et al., 1998). </w:t>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bidi w:val="0"/>
        <w:jc w:val="left"/>
        <w:rPr>
          <w:rFonts w:ascii="Times New Roman" w:hAnsi="Times New Roman" w:eastAsia="Songti SC" w:cs="Arial Unicode MS"/>
          <w:i w:val="false"/>
          <w:i w:val="false"/>
          <w:iCs w:val="false"/>
          <w:color w:val="auto"/>
          <w:kern w:val="2"/>
          <w:sz w:val="24"/>
          <w:szCs w:val="24"/>
          <w:lang w:val="en-US" w:eastAsia="zh-CN" w:bidi="hi-IN"/>
        </w:rPr>
      </w:pPr>
      <w:r>
        <w:rPr>
          <w:rFonts w:eastAsia="Songti SC" w:cs="Arial Unicode MS" w:ascii="Times New Roman" w:hAnsi="Times New Roman"/>
          <w:i w:val="false"/>
          <w:iCs w:val="false"/>
          <w:color w:val="auto"/>
          <w:kern w:val="2"/>
          <w:sz w:val="24"/>
          <w:szCs w:val="24"/>
          <w:lang w:val="en-US" w:eastAsia="zh-CN" w:bidi="hi-IN"/>
        </w:rPr>
        <w:t>I need to hone in on faces quickly. I don’t know if I’ve done that fast enough…</w:t>
      </w:r>
    </w:p>
    <w:p>
      <w:pPr>
        <w:pStyle w:val="Normal"/>
        <w:bidi w:val="0"/>
        <w:jc w:val="left"/>
        <w:rPr>
          <w:rFonts w:ascii="Times New Roman" w:hAnsi="Times New Roman" w:eastAsia="Songti SC" w:cs="Arial Unicode MS"/>
          <w:i w:val="false"/>
          <w:i w:val="false"/>
          <w:iCs w:val="false"/>
          <w:color w:val="auto"/>
          <w:kern w:val="2"/>
          <w:sz w:val="24"/>
          <w:szCs w:val="24"/>
          <w:lang w:val="en-US" w:eastAsia="zh-CN" w:bidi="hi-IN"/>
        </w:rPr>
      </w:pPr>
      <w:r>
        <w:rPr>
          <w:rFonts w:eastAsia="Songti SC" w:cs="Arial Unicode MS" w:ascii="Times New Roman" w:hAnsi="Times New Roman"/>
          <w:i w:val="false"/>
          <w:iCs w:val="false"/>
          <w:color w:val="auto"/>
          <w:kern w:val="2"/>
          <w:sz w:val="24"/>
          <w:szCs w:val="24"/>
          <w:lang w:val="en-US" w:eastAsia="zh-CN" w:bidi="hi-IN"/>
        </w:rPr>
      </w:r>
    </w:p>
    <w:p>
      <w:pPr>
        <w:pStyle w:val="Normal"/>
        <w:bidi w:val="0"/>
        <w:jc w:val="left"/>
        <w:rPr/>
      </w:pPr>
      <w:r>
        <w:rPr>
          <w:rFonts w:ascii="Times New Roman" w:hAnsi="Times New Roman"/>
        </w:rPr>
        <w:t xml:space="preserve">Although the consequences and content of social categorization are well studied, relatively less time is spent considering </w:t>
      </w:r>
      <w:r>
        <w:rPr>
          <w:rFonts w:eastAsia="Songti SC" w:cs="Arial Unicode MS" w:ascii="Times New Roman" w:hAnsi="Times New Roman"/>
          <w:color w:val="auto"/>
          <w:kern w:val="2"/>
          <w:sz w:val="24"/>
          <w:szCs w:val="24"/>
          <w:lang w:val="en-US" w:eastAsia="zh-CN" w:bidi="hi-IN"/>
        </w:rPr>
        <w:t>how people represent categories</w:t>
      </w:r>
      <w:r>
        <w:rPr>
          <w:rFonts w:ascii="Times New Roman" w:hAnsi="Times New Roman"/>
        </w:rPr>
        <w:t>.  Thorne and Hegarty (2019) draw from both cognitive psychology and queer theory to outline several possible ways categorie</w:t>
      </w:r>
      <w:r>
        <w:rPr>
          <w:rFonts w:eastAsia="Songti SC" w:cs="Arial Unicode MS" w:ascii="Times New Roman" w:hAnsi="Times New Roman"/>
          <w:color w:val="auto"/>
          <w:kern w:val="2"/>
          <w:sz w:val="24"/>
          <w:szCs w:val="24"/>
          <w:lang w:val="en-US" w:eastAsia="zh-CN" w:bidi="hi-IN"/>
        </w:rPr>
        <w:t>s can be represented. These include</w:t>
      </w:r>
      <w:r>
        <w:rPr>
          <w:rFonts w:eastAsia="Songti SC" w:cs="Arial Unicode MS" w:ascii="Times New Roman" w:hAnsi="Times New Roman"/>
          <w:i/>
          <w:iCs/>
          <w:color w:val="auto"/>
          <w:kern w:val="2"/>
          <w:sz w:val="24"/>
          <w:szCs w:val="24"/>
          <w:lang w:val="en-US" w:eastAsia="zh-CN" w:bidi="hi-IN"/>
        </w:rPr>
        <w:t xml:space="preserve"> classical</w:t>
      </w:r>
      <w:r>
        <w:rPr>
          <w:rFonts w:eastAsia="Songti SC" w:cs="Arial Unicode MS" w:ascii="Times New Roman" w:hAnsi="Times New Roman"/>
          <w:i w:val="false"/>
          <w:iCs w:val="false"/>
          <w:color w:val="auto"/>
          <w:kern w:val="2"/>
          <w:sz w:val="24"/>
          <w:szCs w:val="24"/>
          <w:lang w:val="en-US" w:eastAsia="zh-CN" w:bidi="hi-IN"/>
        </w:rPr>
        <w:t xml:space="preserve"> categories, which are defined by the presence or absence of specific categoristics;</w:t>
      </w:r>
      <w:r>
        <w:rPr>
          <w:rFonts w:eastAsia="Songti SC" w:cs="Arial Unicode MS" w:ascii="Times New Roman" w:hAnsi="Times New Roman"/>
          <w:i/>
          <w:iCs/>
          <w:color w:val="auto"/>
          <w:kern w:val="2"/>
          <w:sz w:val="24"/>
          <w:szCs w:val="24"/>
          <w:lang w:val="en-US" w:eastAsia="zh-CN" w:bidi="hi-IN"/>
        </w:rPr>
        <w:t xml:space="preserve"> goal-oriented</w:t>
      </w:r>
      <w:r>
        <w:rPr>
          <w:rFonts w:eastAsia="Songti SC" w:cs="Arial Unicode MS" w:ascii="Times New Roman" w:hAnsi="Times New Roman"/>
          <w:i w:val="false"/>
          <w:iCs w:val="false"/>
          <w:color w:val="auto"/>
          <w:kern w:val="2"/>
          <w:sz w:val="24"/>
          <w:szCs w:val="24"/>
          <w:lang w:val="en-US" w:eastAsia="zh-CN" w:bidi="hi-IN"/>
        </w:rPr>
        <w:t xml:space="preserve"> or functional categories, which are</w:t>
      </w:r>
      <w:r>
        <w:rPr>
          <w:rFonts w:eastAsia="Songti SC" w:cs="Arial Unicode MS" w:ascii="Times New Roman" w:hAnsi="Times New Roman"/>
          <w:i/>
          <w:iCs/>
          <w:color w:val="auto"/>
          <w:kern w:val="2"/>
          <w:sz w:val="24"/>
          <w:szCs w:val="24"/>
          <w:lang w:val="en-US" w:eastAsia="zh-CN" w:bidi="hi-IN"/>
        </w:rPr>
        <w:t xml:space="preserve"> </w:t>
      </w:r>
      <w:r>
        <w:rPr>
          <w:rFonts w:eastAsia="Songti SC" w:cs="Arial Unicode MS" w:ascii="Times New Roman" w:hAnsi="Times New Roman"/>
          <w:i w:val="false"/>
          <w:iCs w:val="false"/>
          <w:color w:val="auto"/>
          <w:kern w:val="2"/>
          <w:sz w:val="24"/>
          <w:szCs w:val="24"/>
          <w:lang w:val="en-US" w:eastAsia="zh-CN" w:bidi="hi-IN"/>
        </w:rPr>
        <w:t xml:space="preserve">defined by use and purpose; and </w:t>
      </w:r>
      <w:r>
        <w:rPr>
          <w:rFonts w:eastAsia="Songti SC" w:cs="Arial Unicode MS" w:ascii="Times New Roman" w:hAnsi="Times New Roman"/>
          <w:i/>
          <w:iCs/>
          <w:color w:val="auto"/>
          <w:kern w:val="2"/>
          <w:sz w:val="24"/>
          <w:szCs w:val="24"/>
          <w:lang w:val="en-US" w:eastAsia="zh-CN" w:bidi="hi-IN"/>
        </w:rPr>
        <w:t>exemplar-based</w:t>
      </w:r>
      <w:r>
        <w:rPr>
          <w:rFonts w:eastAsia="Songti SC" w:cs="Arial Unicode MS" w:ascii="Times New Roman" w:hAnsi="Times New Roman"/>
          <w:i w:val="false"/>
          <w:iCs w:val="false"/>
          <w:color w:val="auto"/>
          <w:kern w:val="2"/>
          <w:sz w:val="24"/>
          <w:szCs w:val="24"/>
          <w:lang w:val="en-US" w:eastAsia="zh-CN" w:bidi="hi-IN"/>
        </w:rPr>
        <w:t xml:space="preserve"> categories, which are defined by similarity to a prototype. These different systems define categories as </w:t>
      </w:r>
      <w:r>
        <w:rPr>
          <w:rFonts w:eastAsia="Songti SC" w:cs="Arial Unicode MS" w:ascii="Times New Roman" w:hAnsi="Times New Roman"/>
          <w:color w:val="auto"/>
          <w:kern w:val="2"/>
          <w:sz w:val="24"/>
          <w:szCs w:val="24"/>
          <w:lang w:val="en-US" w:eastAsia="zh-CN" w:bidi="hi-IN"/>
        </w:rPr>
        <w:t xml:space="preserve">more or less discrete, more or less permeable and more or less easily determinable. </w:t>
      </w:r>
      <w:r>
        <w:rPr>
          <w:rFonts w:ascii="Times New Roman" w:hAnsi="Times New Roman"/>
          <w:i w:val="false"/>
          <w:iCs w:val="false"/>
        </w:rPr>
        <w:t xml:space="preserve"> The point is not that gender categories are necessarily one way or another –though </w:t>
      </w:r>
      <w:r>
        <w:rPr>
          <w:rFonts w:eastAsia="Songti SC" w:cs="Arial Unicode MS" w:ascii="Times New Roman" w:hAnsi="Times New Roman"/>
          <w:i w:val="false"/>
          <w:iCs w:val="false"/>
          <w:color w:val="auto"/>
          <w:kern w:val="2"/>
          <w:sz w:val="24"/>
          <w:szCs w:val="24"/>
          <w:lang w:val="en-US" w:eastAsia="zh-CN" w:bidi="hi-IN"/>
        </w:rPr>
        <w:t>some</w:t>
      </w:r>
      <w:r>
        <w:rPr>
          <w:rFonts w:ascii="Times New Roman" w:hAnsi="Times New Roman"/>
          <w:i w:val="false"/>
          <w:iCs w:val="false"/>
        </w:rPr>
        <w:t xml:space="preserve"> research suggests that they are probably fuzzy, permeable and </w:t>
      </w:r>
      <w:r>
        <w:rPr>
          <w:rFonts w:eastAsia="Songti SC" w:cs="Arial Unicode MS" w:ascii="Times New Roman" w:hAnsi="Times New Roman"/>
          <w:i w:val="false"/>
          <w:iCs w:val="false"/>
          <w:color w:val="auto"/>
          <w:kern w:val="2"/>
          <w:sz w:val="24"/>
          <w:szCs w:val="24"/>
          <w:lang w:val="en-US" w:eastAsia="zh-CN" w:bidi="hi-IN"/>
        </w:rPr>
        <w:t>indeterminate</w:t>
      </w:r>
      <w:r>
        <w:rPr>
          <w:rFonts w:ascii="Times New Roman" w:hAnsi="Times New Roman"/>
          <w:i w:val="false"/>
          <w:iCs w:val="false"/>
        </w:rPr>
        <w:t xml:space="preserve"> (see Hyde et al., 2018) – the point is that different participants may have different </w:t>
      </w:r>
      <w:r>
        <w:rPr>
          <w:rFonts w:eastAsia="Songti SC" w:cs="Arial Unicode MS" w:ascii="Times New Roman" w:hAnsi="Times New Roman"/>
          <w:i w:val="false"/>
          <w:iCs w:val="false"/>
          <w:color w:val="auto"/>
          <w:kern w:val="2"/>
          <w:sz w:val="24"/>
          <w:szCs w:val="24"/>
          <w:lang w:val="en-US" w:eastAsia="zh-CN" w:bidi="hi-IN"/>
        </w:rPr>
        <w:t>conceptions</w:t>
      </w:r>
      <w:r>
        <w:rPr>
          <w:rFonts w:ascii="Times New Roman" w:hAnsi="Times New Roman"/>
          <w:i w:val="false"/>
          <w:iCs w:val="false"/>
        </w:rPr>
        <w:t xml:space="preserve"> on the nature of gender categories.</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pPr>
      <w:r>
        <w:rPr>
          <w:rFonts w:eastAsia="Songti SC" w:cs="Arial Unicode MS" w:ascii="Times New Roman" w:hAnsi="Times New Roman"/>
          <w:i w:val="false"/>
          <w:iCs w:val="false"/>
          <w:color w:val="auto"/>
          <w:kern w:val="2"/>
          <w:sz w:val="24"/>
          <w:szCs w:val="24"/>
          <w:lang w:val="en-US" w:eastAsia="zh-CN" w:bidi="hi-IN"/>
        </w:rPr>
        <w:t>In contrast, t</w:t>
      </w:r>
      <w:r>
        <w:rPr>
          <w:rFonts w:eastAsia="Songti SC" w:cs="Arial Unicode MS" w:ascii="Times New Roman" w:hAnsi="Times New Roman"/>
          <w:b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he categorization paradigm, where participants have to choose from a selection of possible options, presents a view of gender categories as discrete, impermeable, and mutually exclusive. </w:t>
      </w: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This does not suggest that social categorization research is inaccurate; inasmuch as the global north, where most of this scholarshiop originates from, is dominated by ideas of binary gender the results are probably an accurate reflection of those dominant views. However, it still leaves open the possibility that a categorization paradigm which affords participant an alternative construction of gender also influence how participants conceive of gender categories.</w:t>
      </w:r>
    </w:p>
    <w:p>
      <w:pPr>
        <w:pStyle w:val="Normal"/>
        <w:bidi w:val="0"/>
        <w:jc w:val="left"/>
        <w:rPr>
          <w:rFonts w:ascii="Times New Roman" w:hAnsi="Times New Roman" w:eastAsia="Songti SC" w:cs="Arial Unicode MS"/>
          <w:i w:val="false"/>
          <w:i w:val="false"/>
          <w:iCs w:val="false"/>
          <w:color w:val="auto"/>
          <w:kern w:val="2"/>
          <w:sz w:val="24"/>
          <w:szCs w:val="24"/>
          <w:lang w:val="en-US" w:eastAsia="zh-CN" w:bidi="hi-IN"/>
        </w:rPr>
      </w:pPr>
      <w:r>
        <w:rPr>
          <w:rFonts w:eastAsia="Songti SC" w:cs="Arial Unicode MS" w:ascii="Times New Roman" w:hAnsi="Times New Roman"/>
          <w:i w:val="false"/>
          <w:iCs w:val="false"/>
          <w:color w:val="auto"/>
          <w:kern w:val="2"/>
          <w:sz w:val="24"/>
          <w:szCs w:val="24"/>
          <w:lang w:val="en-US" w:eastAsia="zh-CN" w:bidi="hi-IN"/>
        </w:rPr>
      </w:r>
    </w:p>
    <w:p>
      <w:pPr>
        <w:pStyle w:val="Normal"/>
        <w:bidi w:val="0"/>
        <w:jc w:val="left"/>
        <w:rPr/>
      </w:pPr>
      <w:r>
        <w:rPr>
          <w:rFonts w:eastAsia="Songti SC" w:cs="Arial Unicode MS" w:ascii="Times New Roman" w:hAnsi="Times New Roman"/>
          <w:b w:val="false"/>
          <w:bCs w:val="false"/>
          <w:i w:val="false"/>
          <w:iCs w:val="false"/>
          <w:color w:val="auto"/>
          <w:kern w:val="2"/>
          <w:sz w:val="24"/>
          <w:szCs w:val="24"/>
          <w:lang w:val="en-US" w:eastAsia="zh-CN" w:bidi="hi-IN"/>
        </w:rPr>
        <w:t xml:space="preserve">  </w:t>
      </w:r>
      <w:r>
        <w:rPr>
          <w:rFonts w:eastAsia="Songti SC" w:cs="Arial Unicode MS" w:ascii="Times New Roman" w:hAnsi="Times New Roman"/>
          <w:b w:val="false"/>
          <w:bCs w:val="false"/>
          <w:i w:val="false"/>
          <w:iCs w:val="false"/>
          <w:color w:val="auto"/>
          <w:kern w:val="2"/>
          <w:sz w:val="24"/>
          <w:szCs w:val="24"/>
          <w:lang w:val="en-US" w:eastAsia="zh-CN" w:bidi="hi-IN"/>
        </w:rPr>
        <w:t>examined ratings and features of faces and found no evidence that there are two distinct types of gender in faces.  Queer theory is a tool for generating research questions and hypothesis not based in the gender binary, and research based on queer theory is perhaps best thought of as illustrating potential realities, rather than reflecting any “true” reality.</w:t>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It should be noted that an important distinction between queer theory and psychology is a fundamental epistemic one. Social psychology, borne from the positivist reasearch traditions, assumes an uderlying objective reality. Queer theory, which derives from the post-structural research tradition, rejects that. In practice, these views can be reconciled. Quote hegarty and thorne</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From a normative viewpoint, nothing is communicated, these are just neutral measurements of naturally occurring categories. However, from a queer theory lens, what these studies do is communicate a very specific view of binary gender. </w:t>
      </w:r>
    </w:p>
    <w:p>
      <w:pPr>
        <w:pStyle w:val="Normal"/>
        <w:bidi w:val="0"/>
        <w:jc w:val="left"/>
        <w:rPr>
          <w:rFonts w:ascii="Times New Roman" w:hAnsi="Times New Roman"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pP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They’ve done good work! In the last 20 years or so, post-structuralist, post-modern and queer thinkers like Focault and Butler have largely been ignored. This is changing in the last few years, but there is still a lot of insight to be mined from this field. An important one is that social categories, and especially gender categories, are continually created and co-created. This means that researchers need to be extra attentive to how they measure gender, for they know not what they do. Psychology We use queer theory as a lens to examine the literature on categorization, concluding that. The aim of this study is to examine whether binary gender communicated through response options increases the view of gender as binary.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lli van Berlekom" w:date="2021-11-01T14:53:56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Denna lista ser jag inte nödvändigtvis som komplett just nu. Det går nog att hitta problem med vad jag har skrivt in I mellersta kolumnen, men jag tror att ställa upp det på det här sätter underlättar att tänka kring dom olika måtten...</w:t>
      </w:r>
    </w:p>
  </w:comment>
  <w:comment w:id="1" w:author="Elli van Berlekom" w:date="2021-10-04T14:25:56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I don’t actually think this </w:t>
      </w:r>
      <w:r>
        <w:rPr>
          <w:rFonts w:ascii="Liberation Serif" w:hAnsi="Liberation Serif" w:eastAsia="Songti SC" w:cs="Arial Unicode MS"/>
          <w:b/>
          <w:bCs w:val="false"/>
          <w:i/>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is relevant…</w:t>
      </w:r>
      <w:r>
        <w:rPr>
          <w:rFonts w:ascii="Liberation Serif" w:hAnsi="Liberation Serif" w:eastAsia="Songti SC" w:cs="Arial Unicode MS"/>
          <w:b/>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Weeelll. </w:t>
      </w:r>
    </w:p>
  </w:comment>
  <w:comment w:id="2" w:author="Elli van Berlekom" w:date="2021-09-27T15:50:07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Bygg ut detta stycke.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3649</TotalTime>
  <Application>LibreOffice/7.2.1.2$MacOSX_X86_64 LibreOffice_project/87b77fad49947c1441b67c559c339af8f3517e22</Application>
  <AppVersion>15.0000</AppVersion>
  <Pages>12</Pages>
  <Words>5649</Words>
  <Characters>30813</Characters>
  <CharactersWithSpaces>36553</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2021-09-23T14:56:24Z</dcterms:created>
  <dc:creator>Elli van Berlekom</dc:creator>
  <dc:description/>
  <dc:language>en-US</dc:language>
  <cp:lastModifiedBy>Elli van Berlekom</cp:lastModifiedBy>
  <dcterms:modified xsi:type="dcterms:W3CDTF">2021-11-25T13:18:03Z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