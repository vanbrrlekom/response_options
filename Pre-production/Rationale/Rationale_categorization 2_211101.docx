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sz w:val="28"/>
          <w:szCs w:val="28"/>
        </w:rPr>
        <w:t xml:space="preserve">Queering </w:t>
      </w:r>
      <w:r>
        <w:rPr>
          <w:rFonts w:eastAsia="Songti SC" w:cs="Arial Unicode MS"/>
          <w:color w:val="auto"/>
          <w:kern w:val="2"/>
          <w:sz w:val="28"/>
          <w:szCs w:val="28"/>
          <w:lang w:val="en-US" w:eastAsia="zh-CN" w:bidi="hi-IN"/>
        </w:rPr>
        <w:t>social categorization</w:t>
      </w:r>
      <w:r>
        <w:rPr>
          <w:sz w:val="28"/>
          <w:szCs w:val="28"/>
        </w:rPr>
        <w:t xml:space="preserve">: The effect of binary </w:t>
      </w:r>
      <w:r>
        <w:rPr>
          <w:rFonts w:eastAsia="Songti SC" w:cs="Arial Unicode MS"/>
          <w:color w:val="auto"/>
          <w:kern w:val="2"/>
          <w:sz w:val="28"/>
          <w:szCs w:val="28"/>
          <w:lang w:val="en-US" w:eastAsia="zh-CN" w:bidi="hi-IN"/>
        </w:rPr>
        <w:t>measurements</w:t>
      </w:r>
      <w:r>
        <w:rPr>
          <w:sz w:val="28"/>
          <w:szCs w:val="28"/>
        </w:rPr>
        <w:t xml:space="preserve"> on </w:t>
      </w:r>
      <w:r>
        <w:rPr>
          <w:rFonts w:eastAsia="Songti SC" w:cs="Arial Unicode MS"/>
          <w:color w:val="auto"/>
          <w:kern w:val="2"/>
          <w:sz w:val="28"/>
          <w:szCs w:val="28"/>
          <w:lang w:val="en-US" w:eastAsia="zh-CN" w:bidi="hi-IN"/>
        </w:rPr>
        <w:t>categorical perception</w:t>
      </w:r>
      <w:r>
        <w:rPr>
          <w:sz w:val="28"/>
          <w:szCs w:val="28"/>
        </w:rPr>
        <w:t xml:space="preserve"> and perception of binary gender (</w:t>
      </w:r>
      <w:del w:id="0" w:author="Elli van Berlekom" w:date="2021-10-05T11:18:03Z">
        <w:r>
          <w:rPr>
            <w:sz w:val="28"/>
            <w:szCs w:val="28"/>
          </w:rPr>
          <w:delText>Extremely</w:delText>
        </w:r>
      </w:del>
      <w:r>
        <w:rPr>
          <w:sz w:val="28"/>
          <w:szCs w:val="28"/>
        </w:rPr>
        <w:t xml:space="preserve"> provisional title)</w:t>
      </w:r>
    </w:p>
    <w:p>
      <w:pPr>
        <w:pStyle w:val="Normal"/>
        <w:bidi w:val="0"/>
        <w:jc w:val="left"/>
        <w:rPr/>
      </w:pPr>
      <w:r>
        <w:rPr/>
      </w:r>
    </w:p>
    <w:p>
      <w:pPr>
        <w:pStyle w:val="Normal"/>
        <w:bidi w:val="0"/>
        <w:jc w:val="center"/>
        <w:rPr>
          <w:b/>
          <w:b/>
          <w:bCs/>
        </w:rPr>
      </w:pPr>
      <w:r>
        <w:rPr>
          <w:b/>
          <w:bCs/>
        </w:rPr>
        <w:t>Overview &amp; theoretical background</w:t>
      </w:r>
    </w:p>
    <w:p>
      <w:pPr>
        <w:pStyle w:val="Normal"/>
        <w:bidi w:val="0"/>
        <w:jc w:val="left"/>
        <w:rPr/>
      </w:pPr>
      <w:r>
        <w:rPr>
          <w:rFonts w:eastAsia="Songti SC" w:cs="Arial Unicode MS"/>
          <w:color w:val="auto"/>
          <w:kern w:val="2"/>
          <w:sz w:val="24"/>
          <w:szCs w:val="24"/>
          <w:lang w:val="en-US" w:eastAsia="zh-CN" w:bidi="hi-IN"/>
        </w:rPr>
        <w:t>Language is a common battleground along which identities are contested. For example, in multiple places and times, authorities of language have instituted that the generic forms of pronouns or professions be masculine, specifically to exclude women (citation needed). More recently, LGBTQ+ advocates have promoted the widespread adoption of gender-neutral language, partly as way to legitimize and reclaim queer gender identities. In experimental psychology, this push has been felt in recommendations that researcher measures participants sex/gender in ways that allow them to express a wide range</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(Linqvist et al., 20018; Westbrook &amp; Saperstein, 2015). There has yet to be a similar examination of how participants are asked to categorize others. Often these are based in normative views on gender, and may consequently bias participants in favor of those views. We use queer theory as a lens to examine the literature on categorization, concluding that. The aim of this study is to examine whether binary gender communicated through response options increases the view of gender as binary.</w:t>
      </w:r>
    </w:p>
    <w:p>
      <w:pPr>
        <w:pStyle w:val="Normal"/>
        <w:bidi w:val="0"/>
        <w:jc w:val="left"/>
        <w:rPr>
          <w:rFonts w:ascii="Liberation Serif" w:hAnsi="Liberation Serif" w:eastAsia="Songti SC" w:cs="Arial Unicode MS"/>
          <w:i w:val="false"/>
          <w:i w:val="false"/>
          <w:iCs w:val="false"/>
          <w:color w:val="auto"/>
          <w:kern w:val="2"/>
          <w:sz w:val="24"/>
          <w:szCs w:val="24"/>
          <w:lang w:val="en-US" w:eastAsia="zh-CN" w:bidi="hi-IN"/>
        </w:rPr>
      </w:pPr>
      <w:r>
        <w:rPr>
          <w:rFonts w:eastAsia="Songti SC" w:cs="Arial Unicode MS"/>
          <w:i w:val="false"/>
          <w:iCs w:val="false"/>
          <w:color w:val="auto"/>
          <w:kern w:val="2"/>
          <w:sz w:val="24"/>
          <w:szCs w:val="24"/>
          <w:lang w:val="en-US" w:eastAsia="zh-CN" w:bidi="hi-IN"/>
        </w:rPr>
      </w:r>
    </w:p>
    <w:p>
      <w:pPr>
        <w:pStyle w:val="Normal"/>
        <w:bidi w:val="0"/>
        <w:jc w:val="left"/>
        <w:rPr>
          <w:rFonts w:ascii="Liberation Serif" w:hAnsi="Liberation Serif" w:eastAsia="Songti SC" w:cs="Arial Unicode MS"/>
          <w:b/>
          <w:b/>
          <w:bCs/>
          <w:i w:val="false"/>
          <w:i w:val="false"/>
          <w:iCs w:val="false"/>
          <w:color w:val="auto"/>
          <w:kern w:val="2"/>
          <w:sz w:val="24"/>
          <w:szCs w:val="24"/>
          <w:lang w:val="en-US" w:eastAsia="zh-CN" w:bidi="hi-IN"/>
        </w:rPr>
      </w:pPr>
      <w:r>
        <w:rPr>
          <w:rFonts w:eastAsia="Songti SC" w:cs="Arial Unicode MS"/>
          <w:b/>
          <w:bCs/>
          <w:i w:val="false"/>
          <w:iCs w:val="false"/>
          <w:color w:val="auto"/>
          <w:kern w:val="2"/>
          <w:sz w:val="24"/>
          <w:szCs w:val="24"/>
          <w:lang w:val="en-US" w:eastAsia="zh-CN" w:bidi="hi-IN"/>
        </w:rPr>
        <w:t>Queer theory and psychological research</w:t>
      </w:r>
    </w:p>
    <w:p>
      <w:pPr>
        <w:pStyle w:val="Normal"/>
        <w:bidi w:val="0"/>
        <w:jc w:val="left"/>
        <w:rPr/>
      </w:pPr>
      <w:r>
        <w:rPr>
          <w:rFonts w:eastAsia="Songti SC" w:cs="Arial Unicode MS"/>
          <w:b w:val="false"/>
          <w:bCs w:val="false"/>
          <w:i w:val="false"/>
          <w:iCs w:val="false"/>
          <w:color w:val="auto"/>
          <w:kern w:val="2"/>
          <w:sz w:val="24"/>
          <w:szCs w:val="24"/>
          <w:lang w:val="en-US" w:eastAsia="zh-CN" w:bidi="hi-IN"/>
        </w:rPr>
        <w:t xml:space="preserve">Queer theory is a method that begins by questioning the normative assumption that gender, sex and sexuality are best understood as discrete and easily knowable categories (Ellis, Riggs &amp; Peel, 2019). A key insights of queer theory is that sex/gender/sexuality consist of a network of ideas structured around a contrast between </w:t>
      </w:r>
      <w:r>
        <w:rPr>
          <w:rFonts w:eastAsia="Songti SC" w:cs="Arial Unicode MS"/>
          <w:b w:val="false"/>
          <w:bCs w:val="false"/>
          <w:i/>
          <w:iCs/>
          <w:color w:val="auto"/>
          <w:kern w:val="2"/>
          <w:sz w:val="24"/>
          <w:szCs w:val="24"/>
          <w:lang w:val="en-US" w:eastAsia="zh-CN" w:bidi="hi-IN"/>
        </w:rPr>
        <w:t>normal, which</w:t>
      </w:r>
      <w:r>
        <w:rPr>
          <w:rFonts w:eastAsia="Songti SC" w:cs="Arial Unicode MS"/>
          <w:b w:val="false"/>
          <w:bCs w:val="false"/>
          <w:i w:val="false"/>
          <w:iCs w:val="false"/>
          <w:color w:val="auto"/>
          <w:kern w:val="2"/>
          <w:sz w:val="24"/>
          <w:szCs w:val="24"/>
          <w:lang w:val="en-US" w:eastAsia="zh-CN" w:bidi="hi-IN"/>
        </w:rPr>
        <w:t xml:space="preserve"> consists of heterosexual women and men and </w:t>
      </w:r>
      <w:r>
        <w:rPr>
          <w:rFonts w:eastAsia="Songti SC" w:cs="Arial Unicode MS"/>
          <w:b w:val="false"/>
          <w:bCs w:val="false"/>
          <w:i/>
          <w:iCs/>
          <w:color w:val="auto"/>
          <w:kern w:val="2"/>
          <w:sz w:val="24"/>
          <w:szCs w:val="24"/>
          <w:lang w:val="en-US" w:eastAsia="zh-CN" w:bidi="hi-IN"/>
        </w:rPr>
        <w:t>Other(or deviant?)</w:t>
      </w:r>
      <w:r>
        <w:rPr>
          <w:rFonts w:eastAsia="Songti SC" w:cs="Arial Unicode MS"/>
          <w:b w:val="false"/>
          <w:bCs w:val="false"/>
          <w:i w:val="false"/>
          <w:iCs w:val="false"/>
          <w:color w:val="auto"/>
          <w:kern w:val="2"/>
          <w:sz w:val="24"/>
          <w:szCs w:val="24"/>
          <w:lang w:val="en-US" w:eastAsia="zh-CN" w:bidi="hi-IN"/>
        </w:rPr>
        <w:t xml:space="preserve"> which is anyone that does not neatly fit into these categories (Thorne &amp; Hegarty, 2019). Consequently, adding non-normative categories still maintains the normal/Other distinction and queering a certain category has become shorthand for exploring the ways that category is mutable, flexible, and in which categories are not mutually exclusive. (Carr, 2015).  </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 xml:space="preserve">Another key idea from queer theory is that sex/gender is naturalized and reified through repeated actions and through language. This argument was made by Butler (1999) who pushed back against the idea that gender as a social category is grounded in the biological reality of binary sex. For Butler, this “biological reality” is equally as constructed as gender. Of course bodies exist and differ in shape and function, but the act of dividing bodies into two categories of sex is a social practice. </w:t>
      </w:r>
      <w:r>
        <w:rPr>
          <w:rFonts w:eastAsia="Songti SC" w:cs="Arial Unicode MS"/>
          <w:b w:val="false"/>
          <w:bCs w:val="false"/>
          <w:i w:val="false"/>
          <w:iCs w:val="false"/>
          <w:color w:val="auto"/>
          <w:kern w:val="2"/>
          <w:sz w:val="24"/>
          <w:szCs w:val="24"/>
          <w:lang w:val="en-US" w:eastAsia="zh-CN" w:bidi="hi-IN"/>
        </w:rPr>
        <w:t>Furthermore</w:t>
      </w:r>
      <w:r>
        <w:rPr>
          <w:rFonts w:eastAsia="Songti SC" w:cs="Arial Unicode MS"/>
          <w:b w:val="false"/>
          <w:bCs w:val="false"/>
          <w:i w:val="false"/>
          <w:iCs w:val="false"/>
          <w:color w:val="auto"/>
          <w:kern w:val="2"/>
          <w:sz w:val="24"/>
          <w:szCs w:val="24"/>
          <w:lang w:val="en-US" w:eastAsia="zh-CN" w:bidi="hi-IN"/>
        </w:rPr>
        <w:t xml:space="preserve"> the very act of naming of sex categories is</w:t>
      </w:r>
      <w:r>
        <w:rPr>
          <w:rFonts w:eastAsia="Songti SC" w:cs="Arial Unicode MS"/>
          <w:b w:val="false"/>
          <w:bCs w:val="false"/>
          <w:i/>
          <w:iCs/>
          <w:color w:val="auto"/>
          <w:kern w:val="2"/>
          <w:sz w:val="24"/>
          <w:szCs w:val="24"/>
          <w:lang w:val="en-US" w:eastAsia="zh-CN" w:bidi="hi-IN"/>
        </w:rPr>
        <w:t xml:space="preserve"> performative, </w:t>
      </w:r>
      <w:r>
        <w:rPr>
          <w:rFonts w:eastAsia="Songti SC" w:cs="Arial Unicode MS"/>
          <w:b w:val="false"/>
          <w:bCs w:val="false"/>
          <w:i w:val="false"/>
          <w:iCs w:val="false"/>
          <w:color w:val="auto"/>
          <w:kern w:val="2"/>
          <w:sz w:val="24"/>
          <w:szCs w:val="24"/>
          <w:lang w:val="en-US" w:eastAsia="zh-CN" w:bidi="hi-IN"/>
        </w:rPr>
        <w:t>which is to say, an act</w:t>
      </w:r>
      <w:r>
        <w:rPr>
          <w:rFonts w:eastAsia="Songti SC" w:cs="Arial Unicode MS"/>
          <w:b w:val="false"/>
          <w:bCs w:val="false"/>
          <w:i w:val="false"/>
          <w:iCs w:val="false"/>
          <w:color w:val="auto"/>
          <w:kern w:val="2"/>
          <w:sz w:val="24"/>
          <w:szCs w:val="24"/>
          <w:lang w:val="en-US" w:eastAsia="zh-CN" w:bidi="hi-IN"/>
        </w:rPr>
        <w:t>ion</w:t>
      </w:r>
      <w:r>
        <w:rPr>
          <w:rFonts w:eastAsia="Songti SC" w:cs="Arial Unicode MS"/>
          <w:b w:val="false"/>
          <w:bCs w:val="false"/>
          <w:i w:val="false"/>
          <w:iCs w:val="false"/>
          <w:color w:val="auto"/>
          <w:kern w:val="2"/>
          <w:sz w:val="24"/>
          <w:szCs w:val="24"/>
          <w:lang w:val="en-US" w:eastAsia="zh-CN" w:bidi="hi-IN"/>
        </w:rPr>
        <w:t xml:space="preserve"> which creates what it names. The performativity of gender means there is no “objective reality” of either sex or gender. Instead, sex/gender are continually (re)created by speech and behavior which construct men and women as two separate and opposite categories. </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pPr>
      <w:r>
        <w:rPr>
          <w:rFonts w:eastAsia="Songti SC" w:cs="Arial Unicode MS"/>
          <w:b w:val="false"/>
          <w:bCs w:val="false"/>
          <w:i w:val="false"/>
          <w:iCs w:val="false"/>
          <w:color w:val="auto"/>
          <w:kern w:val="2"/>
          <w:sz w:val="24"/>
          <w:szCs w:val="24"/>
          <w:lang w:val="en-US" w:eastAsia="zh-CN" w:bidi="hi-IN"/>
        </w:rPr>
        <w:t>These insights have guided psychological research. For example, Hyde (2019) concluded that the statistical practice of examining mean differences between women and men exaggerate the difference and downplay gender similarities. Joel and colleagues (2014) showed people don’t always feel like their gender, even cis-people. Hester and colleagues examined ratings and features of faces and found no evidence that there are two distinct types of gender in faces. Queering Bem. If experiments themselves are performative acts, these studies suggest that when researchers use statistical analyses and methods that allow gender to be non-normative/queer, the outcomes do indeed reflect that. Queer theory is a tool for generating research questions and hypothesis not based in the gender binary, and research based on queer theory is perhaps best thought of as illustrating potential realities, rather than reflecting any “true” reality.</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b/>
          <w:bCs/>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bCs/>
          <w:i w:val="false"/>
          <w:caps w:val="false"/>
          <w:smallCaps w:val="false"/>
          <w:strike w:val="false"/>
          <w:dstrike w:val="false"/>
          <w:color w:val="000000"/>
          <w:kern w:val="2"/>
          <w:sz w:val="24"/>
          <w:szCs w:val="24"/>
          <w:u w:val="none"/>
          <w:effect w:val="none"/>
          <w:shd w:fill="auto" w:val="clear"/>
          <w:lang w:val="en-US" w:eastAsia="zh-CN" w:bidi="hi-IN"/>
        </w:rPr>
        <w:t>Social categorization</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Social categorization research examines the process and consequences of mentally sorting others according to membership in various social groups  (see Freeman &amp; Anbady, 2011; Fiske &amp; Taylor, 2013). Researcher in this field shows the association between certain social categories, such as women or men, and stereotyped behaviors (Macrae &amp; Bodenhausen, 2000; Freeman &amp; Anbady, 2011). The research differentiates between thinking about someone categorically, where they are primarily appraised according to the social group they belong to or individualistically, where they are appraised as individual (Fiske et al., 1998). </w:t>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pPr>
      <w:r>
        <w:rPr>
          <w:rFonts w:eastAsia="Songti SC" w:cs="Arial Unicode MS"/>
          <w:color w:val="auto"/>
          <w:kern w:val="2"/>
          <w:sz w:val="24"/>
          <w:szCs w:val="24"/>
          <w:lang w:val="en-US" w:eastAsia="zh-CN" w:bidi="hi-IN"/>
        </w:rPr>
        <w:t>Although there is diversity in the type of effects examined, many studies use what I term the “categorization paradigm”, a method where researchers present participants with a face and ask them to categories it according to one of specified social categories. For gender, these categories are almost exclusively “woman” and “man” (or “male” and “female”) (see for example, Cloutier et al., 2005; Campanella et al., 2001; Webster et al., 2004; Zhao &amp; Bentin, 2008).  This paradigm has been use to show that participants categorize gender in faces even when gender was task-irrelevant (Ref) and when not instructed to do so (Mason, Cloutier, Macrae)</w:t>
      </w:r>
      <w:commentRangeStart w:id="0"/>
      <w:r>
        <w:rPr>
          <w:rFonts w:eastAsia="Songti SC" w:cs="Arial Unicode MS"/>
          <w:color w:val="auto"/>
          <w:kern w:val="2"/>
          <w:sz w:val="24"/>
          <w:szCs w:val="24"/>
          <w:lang w:val="en-US" w:eastAsia="zh-CN" w:bidi="hi-IN"/>
        </w:rPr>
        <w:t xml:space="preserve"> and when presented with images degraded to the point that no individual qualities could be discerened (Cloutier, Mason &amp; Macrae, 2005)</w:t>
      </w:r>
      <w:r>
        <w:rPr>
          <w:rFonts w:eastAsia="Songti SC" w:cs="Arial Unicode MS"/>
          <w:color w:val="auto"/>
          <w:kern w:val="2"/>
          <w:sz w:val="24"/>
          <w:szCs w:val="24"/>
          <w:lang w:val="en-US" w:eastAsia="zh-CN" w:bidi="hi-IN"/>
        </w:rPr>
      </w:r>
      <w:commentRangeEnd w:id="0"/>
      <w:r>
        <w:commentReference w:id="0"/>
      </w:r>
      <w:r>
        <w:rPr>
          <w:rFonts w:eastAsia="Songti SC" w:cs="Arial Unicode MS"/>
          <w:color w:val="auto"/>
          <w:kern w:val="2"/>
          <w:sz w:val="24"/>
          <w:szCs w:val="24"/>
          <w:lang w:val="en-US" w:eastAsia="zh-CN" w:bidi="hi-IN"/>
        </w:rPr>
        <w:t xml:space="preserve">. </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Together, these studies present a view of binary gender as a powerful organizing principle for humans.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t xml:space="preserve">Although the consequences and content of social categorization are well studied, relatively less time is spent considering </w:t>
      </w:r>
      <w:r>
        <w:rPr>
          <w:rFonts w:eastAsia="Songti SC" w:cs="Arial Unicode MS"/>
          <w:color w:val="auto"/>
          <w:kern w:val="2"/>
          <w:sz w:val="24"/>
          <w:szCs w:val="24"/>
          <w:lang w:val="en-US" w:eastAsia="zh-CN" w:bidi="hi-IN"/>
        </w:rPr>
        <w:t>how people represent categories</w:t>
      </w:r>
      <w:r>
        <w:rPr/>
        <w:t>.  Thorne and Hegarty (2019) draw from both cognitive psychology and queer theory to outline several possible ways categorie</w:t>
      </w:r>
      <w:r>
        <w:rPr>
          <w:rFonts w:eastAsia="Songti SC" w:cs="Arial Unicode MS"/>
          <w:color w:val="auto"/>
          <w:kern w:val="2"/>
          <w:sz w:val="24"/>
          <w:szCs w:val="24"/>
          <w:lang w:val="en-US" w:eastAsia="zh-CN" w:bidi="hi-IN"/>
        </w:rPr>
        <w:t>s can be represented. These include</w:t>
      </w:r>
      <w:r>
        <w:rPr>
          <w:rFonts w:eastAsia="Songti SC" w:cs="Arial Unicode MS"/>
          <w:i/>
          <w:iCs/>
          <w:color w:val="auto"/>
          <w:kern w:val="2"/>
          <w:sz w:val="24"/>
          <w:szCs w:val="24"/>
          <w:lang w:val="en-US" w:eastAsia="zh-CN" w:bidi="hi-IN"/>
        </w:rPr>
        <w:t xml:space="preserve"> classical</w:t>
      </w:r>
      <w:r>
        <w:rPr>
          <w:rFonts w:eastAsia="Songti SC" w:cs="Arial Unicode MS"/>
          <w:i w:val="false"/>
          <w:iCs w:val="false"/>
          <w:color w:val="auto"/>
          <w:kern w:val="2"/>
          <w:sz w:val="24"/>
          <w:szCs w:val="24"/>
          <w:lang w:val="en-US" w:eastAsia="zh-CN" w:bidi="hi-IN"/>
        </w:rPr>
        <w:t xml:space="preserve"> categories, which are defined by the presence or absence of specific </w:t>
      </w:r>
      <w:r>
        <w:rPr>
          <w:rFonts w:eastAsia="Songti SC" w:cs="Arial Unicode MS"/>
          <w:i w:val="false"/>
          <w:iCs w:val="false"/>
          <w:color w:val="auto"/>
          <w:kern w:val="2"/>
          <w:sz w:val="24"/>
          <w:szCs w:val="24"/>
          <w:lang w:val="en-US" w:eastAsia="zh-CN" w:bidi="hi-IN"/>
        </w:rPr>
        <w:t>characteristics</w:t>
      </w:r>
      <w:r>
        <w:rPr>
          <w:rFonts w:eastAsia="Songti SC" w:cs="Arial Unicode MS"/>
          <w:i w:val="false"/>
          <w:iCs w:val="false"/>
          <w:color w:val="auto"/>
          <w:kern w:val="2"/>
          <w:sz w:val="24"/>
          <w:szCs w:val="24"/>
          <w:lang w:val="en-US" w:eastAsia="zh-CN" w:bidi="hi-IN"/>
        </w:rPr>
        <w:t>;</w:t>
      </w:r>
      <w:r>
        <w:rPr>
          <w:rFonts w:eastAsia="Songti SC" w:cs="Arial Unicode MS"/>
          <w:i/>
          <w:iCs/>
          <w:color w:val="auto"/>
          <w:kern w:val="2"/>
          <w:sz w:val="24"/>
          <w:szCs w:val="24"/>
          <w:lang w:val="en-US" w:eastAsia="zh-CN" w:bidi="hi-IN"/>
        </w:rPr>
        <w:t xml:space="preserve"> goal-oriented</w:t>
      </w:r>
      <w:r>
        <w:rPr>
          <w:rFonts w:eastAsia="Songti SC" w:cs="Arial Unicode MS"/>
          <w:i w:val="false"/>
          <w:iCs w:val="false"/>
          <w:color w:val="auto"/>
          <w:kern w:val="2"/>
          <w:sz w:val="24"/>
          <w:szCs w:val="24"/>
          <w:lang w:val="en-US" w:eastAsia="zh-CN" w:bidi="hi-IN"/>
        </w:rPr>
        <w:t xml:space="preserve"> or functional categories, which are</w:t>
      </w:r>
      <w:r>
        <w:rPr>
          <w:rFonts w:eastAsia="Songti SC" w:cs="Arial Unicode MS"/>
          <w:i/>
          <w:iCs/>
          <w:color w:val="auto"/>
          <w:kern w:val="2"/>
          <w:sz w:val="24"/>
          <w:szCs w:val="24"/>
          <w:lang w:val="en-US" w:eastAsia="zh-CN" w:bidi="hi-IN"/>
        </w:rPr>
        <w:t xml:space="preserve"> </w:t>
      </w:r>
      <w:r>
        <w:rPr>
          <w:rFonts w:eastAsia="Songti SC" w:cs="Arial Unicode MS"/>
          <w:i w:val="false"/>
          <w:iCs w:val="false"/>
          <w:color w:val="auto"/>
          <w:kern w:val="2"/>
          <w:sz w:val="24"/>
          <w:szCs w:val="24"/>
          <w:lang w:val="en-US" w:eastAsia="zh-CN" w:bidi="hi-IN"/>
        </w:rPr>
        <w:t xml:space="preserve">defined by use and purpose; and </w:t>
      </w:r>
      <w:r>
        <w:rPr>
          <w:rFonts w:eastAsia="Songti SC" w:cs="Arial Unicode MS"/>
          <w:i/>
          <w:iCs/>
          <w:color w:val="auto"/>
          <w:kern w:val="2"/>
          <w:sz w:val="24"/>
          <w:szCs w:val="24"/>
          <w:lang w:val="en-US" w:eastAsia="zh-CN" w:bidi="hi-IN"/>
        </w:rPr>
        <w:t>exemplar-based</w:t>
      </w:r>
      <w:r>
        <w:rPr>
          <w:rFonts w:eastAsia="Songti SC" w:cs="Arial Unicode MS"/>
          <w:i w:val="false"/>
          <w:iCs w:val="false"/>
          <w:color w:val="auto"/>
          <w:kern w:val="2"/>
          <w:sz w:val="24"/>
          <w:szCs w:val="24"/>
          <w:lang w:val="en-US" w:eastAsia="zh-CN" w:bidi="hi-IN"/>
        </w:rPr>
        <w:t xml:space="preserve"> categories, which are defined by similarity to a prototype. These different systems define categories as </w:t>
      </w:r>
      <w:r>
        <w:rPr>
          <w:rFonts w:eastAsia="Songti SC" w:cs="Arial Unicode MS"/>
          <w:color w:val="auto"/>
          <w:kern w:val="2"/>
          <w:sz w:val="24"/>
          <w:szCs w:val="24"/>
          <w:lang w:val="en-US" w:eastAsia="zh-CN" w:bidi="hi-IN"/>
        </w:rPr>
        <w:t xml:space="preserve">more or less discrete, more or less permeable and more or less easily determinable. </w:t>
      </w:r>
      <w:r>
        <w:rPr>
          <w:i w:val="false"/>
          <w:iCs w:val="false"/>
        </w:rPr>
        <w:t xml:space="preserve"> The point is not that gender categories are necessarily one way or another –though </w:t>
      </w:r>
      <w:r>
        <w:rPr>
          <w:rFonts w:eastAsia="Songti SC" w:cs="Arial Unicode MS"/>
          <w:i w:val="false"/>
          <w:iCs w:val="false"/>
          <w:color w:val="auto"/>
          <w:kern w:val="2"/>
          <w:sz w:val="24"/>
          <w:szCs w:val="24"/>
          <w:lang w:val="en-US" w:eastAsia="zh-CN" w:bidi="hi-IN"/>
        </w:rPr>
        <w:t>some</w:t>
      </w:r>
      <w:r>
        <w:rPr>
          <w:i w:val="false"/>
          <w:iCs w:val="false"/>
        </w:rPr>
        <w:t xml:space="preserve"> research suggests that they are probably fuzzy, permeable and </w:t>
      </w:r>
      <w:r>
        <w:rPr>
          <w:rFonts w:eastAsia="Songti SC" w:cs="Arial Unicode MS"/>
          <w:i w:val="false"/>
          <w:iCs w:val="false"/>
          <w:color w:val="auto"/>
          <w:kern w:val="2"/>
          <w:sz w:val="24"/>
          <w:szCs w:val="24"/>
          <w:lang w:val="en-US" w:eastAsia="zh-CN" w:bidi="hi-IN"/>
        </w:rPr>
        <w:t>indeterminate</w:t>
      </w:r>
      <w:r>
        <w:rPr>
          <w:i w:val="false"/>
          <w:iCs w:val="false"/>
        </w:rPr>
        <w:t xml:space="preserve"> (see Hyde et al., 2018) – the point is that different participants may have different </w:t>
      </w:r>
      <w:r>
        <w:rPr>
          <w:rFonts w:eastAsia="Songti SC" w:cs="Arial Unicode MS"/>
          <w:i w:val="false"/>
          <w:iCs w:val="false"/>
          <w:color w:val="auto"/>
          <w:kern w:val="2"/>
          <w:sz w:val="24"/>
          <w:szCs w:val="24"/>
          <w:lang w:val="en-US" w:eastAsia="zh-CN" w:bidi="hi-IN"/>
        </w:rPr>
        <w:t>conceptions</w:t>
      </w:r>
      <w:r>
        <w:rPr>
          <w:i w:val="false"/>
          <w:iCs w:val="false"/>
        </w:rPr>
        <w:t xml:space="preserve"> on the nature of gender categories.</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i w:val="false"/>
          <w:iCs w:val="false"/>
        </w:rPr>
        <w:t>In contrast, t</w:t>
      </w:r>
      <w:r>
        <w:rPr>
          <w:rFonts w:eastAsia="Songti SC" w:cs="Arial Unicode MS"/>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he categorization paradigm, where participants have to choose from a selection of possible options, presents a view of gender categories as discrete, impermeable, and mutually exclusive.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If, as might be surmised from Butler (1999) the act of measuring gender is itself performative, then the constraints imposed when researchers for example measure gender as a binary consisting of women and men do not only measure gender, but also recreate it it. This does not suggest that social categorization research is inaccurate; inasmuch as the global north, where most of this scholarshiop originates from, is dominated by ideas of binary gender the results are probably an accurate reflection of those dominant views. However, it still leaves open the possibility that a categorization paradigm which affords participant an alternative construction of gender also influence how participants conceive of gender categories.</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commentRangeStart w:id="1"/>
      <w:r>
        <w:rPr>
          <w:rFonts w:eastAsia="Songti SC" w:cs="Arial Unicode MS"/>
          <w:b/>
          <w:bCs/>
          <w:i w:val="false"/>
          <w:iCs w:val="false"/>
          <w:caps w:val="false"/>
          <w:smallCaps w:val="false"/>
          <w:strike w:val="false"/>
          <w:dstrike w:val="false"/>
          <w:color w:val="000000"/>
          <w:kern w:val="2"/>
          <w:sz w:val="24"/>
          <w:szCs w:val="24"/>
          <w:u w:val="none"/>
          <w:effect w:val="none"/>
          <w:shd w:fill="auto" w:val="clear"/>
          <w:lang w:val="en-US" w:eastAsia="zh-CN" w:bidi="hi-IN"/>
        </w:rPr>
        <w:t>Toward a queer social categorization</w:t>
      </w:r>
      <w:commentRangeEnd w:id="1"/>
      <w:r>
        <w:commentReference w:id="1"/>
      </w:r>
      <w:r>
        <w:rPr>
          <w:rFonts w:eastAsia="Songti SC" w:cs="Arial Unicode MS"/>
          <w:b/>
          <w:bCs/>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b w:val="false"/>
          <w:i w:val="false"/>
          <w:caps w:val="false"/>
          <w:smallCaps w:val="false"/>
          <w:strike w:val="false"/>
          <w:dstrike w:val="false"/>
          <w:color w:val="000000"/>
          <w:kern w:val="2"/>
          <w:sz w:val="24"/>
          <w:szCs w:val="24"/>
          <w:u w:val="none"/>
          <w:effect w:val="none"/>
          <w:shd w:fill="auto" w:val="clear"/>
          <w:lang w:val="en-US" w:eastAsia="zh-CN" w:bidi="hi-IN"/>
        </w:rPr>
        <w:t xml:space="preserve">Of course, this raises the question, what </w:t>
      </w:r>
      <w:r>
        <w:rPr>
          <w:rFonts w:eastAsia="Songti SC" w:cs="Arial Unicode MS"/>
          <w:b w:val="false"/>
          <w:i/>
          <w:iCs/>
          <w:caps w:val="false"/>
          <w:smallCaps w:val="false"/>
          <w:strike w:val="false"/>
          <w:dstrike w:val="false"/>
          <w:color w:val="000000"/>
          <w:kern w:val="2"/>
          <w:sz w:val="24"/>
          <w:szCs w:val="24"/>
          <w:u w:val="none"/>
          <w:effect w:val="none"/>
          <w:shd w:fill="auto" w:val="clear"/>
          <w:lang w:val="en-US" w:eastAsia="zh-CN" w:bidi="hi-IN"/>
        </w:rPr>
        <w:t xml:space="preserve">does </w:t>
      </w:r>
      <w:r>
        <w:rPr>
          <w:rFonts w:eastAsia="Songti SC" w:cs="Arial Unicode MS"/>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a queer social categorization look like? It would not be categorizing someone </w:t>
      </w:r>
      <w:r>
        <w:rPr>
          <w:rFonts w:eastAsia="Songti SC" w:cs="Arial Unicode MS"/>
          <w:b w:val="false"/>
          <w:i/>
          <w:iCs/>
          <w:caps w:val="false"/>
          <w:smallCaps w:val="false"/>
          <w:strike w:val="false"/>
          <w:dstrike w:val="false"/>
          <w:color w:val="000000"/>
          <w:kern w:val="2"/>
          <w:sz w:val="24"/>
          <w:szCs w:val="24"/>
          <w:u w:val="none"/>
          <w:effect w:val="none"/>
          <w:shd w:fill="auto" w:val="clear"/>
          <w:lang w:val="en-US" w:eastAsia="zh-CN" w:bidi="hi-IN"/>
        </w:rPr>
        <w:t>as queer</w:t>
      </w:r>
      <w:r>
        <w:rPr>
          <w:rFonts w:eastAsia="Songti SC" w:cs="Arial Unicode MS"/>
          <w:b w:val="false"/>
          <w:i w:val="false"/>
          <w:iCs w:val="false"/>
          <w:caps w:val="false"/>
          <w:smallCaps w:val="false"/>
          <w:strike w:val="false"/>
          <w:dstrike w:val="false"/>
          <w:color w:val="000000"/>
          <w:kern w:val="2"/>
          <w:sz w:val="24"/>
          <w:szCs w:val="24"/>
          <w:u w:val="none"/>
          <w:effect w:val="none"/>
          <w:shd w:fill="auto" w:val="clear"/>
          <w:lang w:val="en-US" w:eastAsia="zh-CN" w:bidi="hi-IN"/>
        </w:rPr>
        <w:t>, rather, it would be allowing them to categorize into any number of not possibly co-existing identities. Measuring this type of categorization poses a challenge, however. The very act of presenting participants with a set categories to choose from itself suggests something about the reality of those categories. One possibility is to supplement the traditional binary response categories with additional alternatives and the option to refrain from categorizing altogether. Indeed, w</w:t>
      </w:r>
      <w:r>
        <w:rPr/>
        <w:t xml:space="preserve">hen participants </w:t>
      </w:r>
      <w:r>
        <w:rPr>
          <w:rFonts w:eastAsia="Songti SC" w:cs="Arial Unicode MS"/>
          <w:color w:val="auto"/>
          <w:kern w:val="2"/>
          <w:sz w:val="24"/>
          <w:szCs w:val="24"/>
          <w:lang w:val="en-US" w:eastAsia="zh-CN" w:bidi="hi-IN"/>
        </w:rPr>
        <w:t>were</w:t>
      </w:r>
      <w:r>
        <w:rPr/>
        <w:t xml:space="preserve"> given these options, many opted into them, suggesting that the standard categorization paradigm is unnecessarily restrictive (van Berlekom et al., in preparation). Such expanded categorization paradigm does not present gender as binary, </w:t>
      </w:r>
      <w:r>
        <w:rPr>
          <w:rFonts w:eastAsia="Songti SC" w:cs="Arial Unicode MS"/>
          <w:color w:val="auto"/>
          <w:kern w:val="2"/>
          <w:sz w:val="24"/>
          <w:szCs w:val="24"/>
          <w:lang w:val="en-US" w:eastAsia="zh-CN" w:bidi="hi-IN"/>
        </w:rPr>
        <w:t>but</w:t>
      </w:r>
      <w:r>
        <w:rPr/>
        <w:t xml:space="preserve">, it still implies that gender categories are discrete and determinable. Another possibility is to include one gender category (eg. “woman”) as contrasted with an option to refrain from categorizing altogether or as an alternative gender category (e.g. “not woman”). Great care needs to be taken into the formulation of the specific alternative categories, to consider which ideas of gender are being </w:t>
      </w:r>
      <w:r>
        <w:rPr>
          <w:rFonts w:eastAsia="Songti SC" w:cs="Arial Unicode MS"/>
          <w:color w:val="auto"/>
          <w:kern w:val="2"/>
          <w:sz w:val="24"/>
          <w:szCs w:val="24"/>
          <w:lang w:val="en-US" w:eastAsia="zh-CN" w:bidi="hi-IN"/>
        </w:rPr>
        <w:t>communicated</w:t>
      </w:r>
      <w:r>
        <w:rPr/>
        <w:t xml:space="preserve">. In table </w:t>
      </w:r>
      <w:r>
        <w:rPr>
          <w:rFonts w:eastAsia="Songti SC" w:cs="Arial Unicode MS"/>
          <w:color w:val="auto"/>
          <w:kern w:val="2"/>
          <w:sz w:val="24"/>
          <w:szCs w:val="24"/>
          <w:lang w:val="en-US" w:eastAsia="zh-CN" w:bidi="hi-IN"/>
        </w:rPr>
        <w:t>1</w:t>
      </w:r>
      <w:r>
        <w:rPr/>
        <w:t>, I have collected a number of possible response options one might include in a two-choice categorization task</w:t>
      </w:r>
    </w:p>
    <w:p>
      <w:pPr>
        <w:pStyle w:val="Normal"/>
        <w:bidi w:val="0"/>
        <w:jc w:val="left"/>
        <w:rPr/>
      </w:pPr>
      <w:r>
        <w:rPr/>
      </w:r>
    </w:p>
    <w:p>
      <w:pPr>
        <w:pStyle w:val="Normal"/>
        <w:bidi w:val="0"/>
        <w:jc w:val="left"/>
        <w:rPr>
          <w:b/>
          <w:b/>
          <w:bCs/>
        </w:rPr>
      </w:pPr>
      <w:r>
        <w:rPr>
          <w:b/>
          <w:bCs/>
        </w:rPr>
        <w:t xml:space="preserve">Categorical perception </w:t>
      </w:r>
    </w:p>
    <w:p>
      <w:pPr>
        <w:pStyle w:val="Normal"/>
        <w:bidi w:val="0"/>
        <w:jc w:val="left"/>
        <w:rPr>
          <w:b w:val="false"/>
          <w:b w:val="false"/>
          <w:bCs w:val="false"/>
        </w:rPr>
      </w:pPr>
      <w:r>
        <w:rPr>
          <w:rFonts w:eastAsia="Songti SC" w:cs="Arial Unicode MS"/>
          <w:b w:val="false"/>
          <w:bCs w:val="false"/>
          <w:color w:val="auto"/>
          <w:kern w:val="2"/>
          <w:sz w:val="24"/>
          <w:szCs w:val="24"/>
          <w:lang w:val="en-US" w:eastAsia="zh-CN" w:bidi="hi-IN"/>
        </w:rPr>
        <w:t>Another difficulty is that any manipulation that involves changing answer options risks conflating the independent variable with the dependent variables. A categorization task with alternatives woman/man/I don’t know is simply not comparable to one with woman/man as options. This challenge can be overcome in two main ways: the number of alternatives must be the same across the comparison and the faces and the main outcome variable can be defined as categorical perception.</w:t>
      </w:r>
    </w:p>
    <w:p>
      <w:pPr>
        <w:pStyle w:val="Normal"/>
        <w:bidi w:val="0"/>
        <w:jc w:val="left"/>
        <w:rPr/>
      </w:pPr>
      <w:r>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Categorical perception is a visual bias where dimensional stimuli come to be seen as belonging to discrete categories (Goldstone &amp; Hendrickson, 2010). Such effects are well-observed for both vowel sounds and color, where small shifts in frequency or color spectrum result in clear shifts in color category or vowel sound. It is an important example of concept shaping perception. Importantly, categorical perception has also been observed for faces. Using faces morphed on a continuum from feminine to masculine, multiple researchers have found that faces near the midpoint are categorized as the endpoint categories more than would be expected just based on their features (Campanella et al., 2001; Freeman et al., 2012; Thorne e al., 2015). </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Categorical perception is a useful measure for two reasons: first, it is an important indicator that people view the stimuli as belonging to distinct categories rather varying across a continuum. If participants exhibit categorical perception to gender, that indicates that they view gender category as a</w:t>
      </w:r>
      <w:r>
        <w:rPr>
          <w:rFonts w:eastAsia="Songti SC" w:cs="Arial Unicode MS" w:ascii="Times New Roman" w:hAnsi="Times New Roman"/>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 classical category</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to use Thorne &amp; Hegarty’s (2019) taxonomy.</w:t>
      </w:r>
      <w:r>
        <w:rPr>
          <w:rFonts w:eastAsia="Songti SC" w:cs="Arial Unicode MS" w:ascii="Times New Roman" w:hAnsi="Times New Roman"/>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Secondly, categorical perception can be increased or reduced by experimental manipulation. For example, familiarizing participants with two named faces produced a categorial perception effect of participants perception of morphs of those two faces (ref). Similarly, categorical perception of gender has been shown to be both learned over time (Thorne et al., 2015) and flexible (Armann &amp; Bülthoff, 2012). Together, this means that any experimental manipulation which increases participants tendency to think of gender as a strict binary should increase categorical perception. </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t xml:space="preserve">Table 1. </w:t>
      </w:r>
    </w:p>
    <w:p>
      <w:pPr>
        <w:pStyle w:val="Normal"/>
        <w:bidi w:val="0"/>
        <w:jc w:val="left"/>
        <w:rPr>
          <w:i/>
          <w:i/>
          <w:iCs/>
        </w:rPr>
      </w:pPr>
      <w:commentRangeStart w:id="2"/>
      <w:r>
        <w:rPr>
          <w:i/>
          <w:iCs/>
        </w:rPr>
        <w:t>A list of some possible response options in a gender categorization task as well as the ideas they communicate about gender and other considerations.</w:t>
      </w:r>
      <w:commentRangeEnd w:id="2"/>
      <w:r>
        <w:commentReference w:id="2"/>
      </w:r>
      <w:r>
        <w:rPr>
          <w:i/>
          <w:iCs/>
        </w:rPr>
      </w:r>
    </w:p>
    <w:tbl>
      <w:tblPr>
        <w:tblW w:w="9810" w:type="dxa"/>
        <w:jc w:val="left"/>
        <w:tblInd w:w="0" w:type="dxa"/>
        <w:tblLayout w:type="fixed"/>
        <w:tblCellMar>
          <w:top w:w="55" w:type="dxa"/>
          <w:left w:w="55" w:type="dxa"/>
          <w:bottom w:w="55" w:type="dxa"/>
          <w:right w:w="55" w:type="dxa"/>
        </w:tblCellMar>
      </w:tblPr>
      <w:tblGrid>
        <w:gridCol w:w="450"/>
        <w:gridCol w:w="3420"/>
        <w:gridCol w:w="3603"/>
        <w:gridCol w:w="2336"/>
      </w:tblGrid>
      <w:tr>
        <w:trPr/>
        <w:tc>
          <w:tcPr>
            <w:tcW w:w="450" w:type="dxa"/>
            <w:tcBorders>
              <w:bottom w:val="single" w:sz="4" w:space="0" w:color="000000"/>
            </w:tcBorders>
          </w:tcPr>
          <w:p>
            <w:pPr>
              <w:pStyle w:val="TableContents"/>
              <w:widowControl w:val="false"/>
              <w:rPr/>
            </w:pPr>
            <w:r>
              <w:rPr/>
            </w:r>
          </w:p>
        </w:tc>
        <w:tc>
          <w:tcPr>
            <w:tcW w:w="3420" w:type="dxa"/>
            <w:tcBorders>
              <w:bottom w:val="single" w:sz="4" w:space="0" w:color="000000"/>
            </w:tcBorders>
          </w:tcPr>
          <w:p>
            <w:pPr>
              <w:pStyle w:val="TableContents"/>
              <w:widowControl w:val="false"/>
              <w:rPr/>
            </w:pPr>
            <w:r>
              <w:rPr/>
              <w:t>Response options</w:t>
            </w:r>
          </w:p>
        </w:tc>
        <w:tc>
          <w:tcPr>
            <w:tcW w:w="3603" w:type="dxa"/>
            <w:tcBorders>
              <w:bottom w:val="single" w:sz="4" w:space="0" w:color="000000"/>
            </w:tcBorders>
          </w:tcPr>
          <w:p>
            <w:pPr>
              <w:pStyle w:val="TableContents"/>
              <w:widowControl w:val="false"/>
              <w:rPr/>
            </w:pPr>
            <w:r>
              <w:rPr/>
              <w:t>What is communicated to participants</w:t>
            </w:r>
          </w:p>
        </w:tc>
        <w:tc>
          <w:tcPr>
            <w:tcW w:w="2336" w:type="dxa"/>
            <w:tcBorders>
              <w:bottom w:val="single" w:sz="4" w:space="0" w:color="000000"/>
            </w:tcBorders>
          </w:tcPr>
          <w:p>
            <w:pPr>
              <w:pStyle w:val="TableContents"/>
              <w:widowControl w:val="false"/>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Other considerations</w:t>
            </w:r>
          </w:p>
        </w:tc>
      </w:tr>
      <w:tr>
        <w:trPr/>
        <w:tc>
          <w:tcPr>
            <w:tcW w:w="450" w:type="dxa"/>
            <w:tcBorders/>
            <w:tcMar>
              <w:top w:w="0" w:type="dxa"/>
              <w:left w:w="0" w:type="dxa"/>
              <w:bottom w:w="0" w:type="dxa"/>
              <w:right w:w="0" w:type="dxa"/>
            </w:tcMar>
          </w:tcPr>
          <w:p>
            <w:pPr>
              <w:pStyle w:val="TableContents"/>
              <w:widowControl w:val="false"/>
              <w:rPr/>
            </w:pPr>
            <w:r>
              <w:rPr/>
              <w:t>1</w:t>
            </w:r>
          </w:p>
        </w:tc>
        <w:tc>
          <w:tcPr>
            <w:tcW w:w="3420" w:type="dxa"/>
            <w:tcBorders/>
            <w:tcMar>
              <w:top w:w="0" w:type="dxa"/>
              <w:left w:w="0" w:type="dxa"/>
              <w:bottom w:w="0" w:type="dxa"/>
              <w:right w:w="0" w:type="dxa"/>
            </w:tcMar>
          </w:tcPr>
          <w:p>
            <w:pPr>
              <w:pStyle w:val="TableContents"/>
              <w:widowControl w:val="false"/>
              <w:rPr/>
            </w:pPr>
            <w:r>
              <w:rPr/>
              <w:t>Woman                            Man</w:t>
            </w:r>
          </w:p>
        </w:tc>
        <w:tc>
          <w:tcPr>
            <w:tcW w:w="3603" w:type="dxa"/>
            <w:tcBorders/>
            <w:tcMar>
              <w:top w:w="0" w:type="dxa"/>
              <w:left w:w="0" w:type="dxa"/>
              <w:bottom w:w="0" w:type="dxa"/>
              <w:right w:w="0" w:type="dxa"/>
            </w:tcMar>
          </w:tcPr>
          <w:p>
            <w:pPr>
              <w:pStyle w:val="TableContents"/>
              <w:widowControl w:val="false"/>
              <w:rPr/>
            </w:pPr>
            <w:r>
              <w:rPr/>
              <w:t xml:space="preserve">Gender is binary. Women and men are two discrete categories. </w:t>
            </w:r>
          </w:p>
        </w:tc>
        <w:tc>
          <w:tcPr>
            <w:tcW w:w="2336" w:type="dxa"/>
            <w:tcBorders/>
            <w:tcMar>
              <w:top w:w="0" w:type="dxa"/>
              <w:left w:w="0" w:type="dxa"/>
              <w:bottom w:w="0" w:type="dxa"/>
              <w:right w:w="0" w:type="dxa"/>
            </w:tcMar>
          </w:tcPr>
          <w:p>
            <w:pPr>
              <w:pStyle w:val="TableContents"/>
              <w:widowControl w:val="false"/>
              <w:rPr/>
            </w:pPr>
            <w:r>
              <w:rPr/>
              <w:t xml:space="preserve">I suppose this is the “baseline”. You could have a condition where the instructions are something like “select any categories which you think might apply” and </w:t>
            </w:r>
          </w:p>
          <w:p>
            <w:pPr>
              <w:pStyle w:val="TableContents"/>
              <w:widowControl w:val="false"/>
              <w:rPr/>
            </w:pPr>
            <w:r>
              <w:rPr/>
            </w:r>
          </w:p>
        </w:tc>
      </w:tr>
      <w:tr>
        <w:trPr/>
        <w:tc>
          <w:tcPr>
            <w:tcW w:w="450" w:type="dxa"/>
            <w:tcBorders/>
            <w:tcMar>
              <w:top w:w="0" w:type="dxa"/>
              <w:left w:w="0" w:type="dxa"/>
              <w:bottom w:w="0" w:type="dxa"/>
              <w:right w:w="0" w:type="dxa"/>
            </w:tcMar>
          </w:tcPr>
          <w:p>
            <w:pPr>
              <w:pStyle w:val="TableContents"/>
              <w:widowControl w:val="false"/>
              <w:rPr/>
            </w:pPr>
            <w:r>
              <w:rPr/>
              <w:t>2</w:t>
            </w:r>
          </w:p>
        </w:tc>
        <w:tc>
          <w:tcPr>
            <w:tcW w:w="3420" w:type="dxa"/>
            <w:tcBorders/>
            <w:tcMar>
              <w:top w:w="0" w:type="dxa"/>
              <w:left w:w="0" w:type="dxa"/>
              <w:bottom w:w="0" w:type="dxa"/>
              <w:right w:w="0" w:type="dxa"/>
            </w:tcMar>
          </w:tcPr>
          <w:p>
            <w:pPr>
              <w:pStyle w:val="TableContents"/>
              <w:widowControl w:val="false"/>
              <w:rPr/>
            </w:pPr>
            <w:r>
              <w:rPr/>
              <w:t>Woman                  Transgender</w:t>
            </w:r>
          </w:p>
        </w:tc>
        <w:tc>
          <w:tcPr>
            <w:tcW w:w="3603" w:type="dxa"/>
            <w:tcBorders/>
            <w:tcMar>
              <w:top w:w="0" w:type="dxa"/>
              <w:left w:w="0" w:type="dxa"/>
              <w:bottom w:w="0" w:type="dxa"/>
              <w:right w:w="0" w:type="dxa"/>
            </w:tcMar>
          </w:tcPr>
          <w:p>
            <w:pPr>
              <w:pStyle w:val="TableContents"/>
              <w:widowControl w:val="false"/>
              <w:rPr/>
            </w:pPr>
            <w:r>
              <w:rPr/>
              <w:t xml:space="preserve">Transgender woman is a different category from woman. Either </w:t>
            </w:r>
            <w:r>
              <w:rPr>
                <w:rFonts w:eastAsia="Songti SC" w:cs="Arial Unicode MS"/>
                <w:color w:val="auto"/>
                <w:kern w:val="2"/>
                <w:sz w:val="24"/>
                <w:szCs w:val="24"/>
                <w:lang w:val="en-US" w:eastAsia="zh-CN" w:bidi="hi-IN"/>
              </w:rPr>
              <w:t>a person is</w:t>
            </w:r>
            <w:r>
              <w:rPr/>
              <w:t xml:space="preserve"> a woman or trans.</w:t>
            </w:r>
          </w:p>
          <w:p>
            <w:pPr>
              <w:pStyle w:val="TableContents"/>
              <w:widowControl w:val="false"/>
              <w:rPr/>
            </w:pPr>
            <w:r>
              <w:rPr/>
            </w:r>
          </w:p>
        </w:tc>
        <w:tc>
          <w:tcPr>
            <w:tcW w:w="2336" w:type="dxa"/>
            <w:tcBorders/>
            <w:tcMar>
              <w:top w:w="0" w:type="dxa"/>
              <w:left w:w="0" w:type="dxa"/>
              <w:bottom w:w="0" w:type="dxa"/>
              <w:right w:w="0" w:type="dxa"/>
            </w:tcMar>
          </w:tcPr>
          <w:p>
            <w:pPr>
              <w:pStyle w:val="TableContents"/>
              <w:widowControl w:val="false"/>
              <w:rPr/>
            </w:pPr>
            <w:r>
              <w:rPr/>
              <w:t>A little strange. Decenters masculinity</w:t>
            </w:r>
          </w:p>
        </w:tc>
      </w:tr>
      <w:tr>
        <w:trPr>
          <w:trHeight w:val="336" w:hRule="atLeast"/>
        </w:trPr>
        <w:tc>
          <w:tcPr>
            <w:tcW w:w="450" w:type="dxa"/>
            <w:tcBorders/>
            <w:tcMar>
              <w:top w:w="0" w:type="dxa"/>
              <w:left w:w="0" w:type="dxa"/>
              <w:bottom w:w="0" w:type="dxa"/>
              <w:right w:w="0" w:type="dxa"/>
            </w:tcMar>
          </w:tcPr>
          <w:p>
            <w:pPr>
              <w:pStyle w:val="TableContents"/>
              <w:widowControl w:val="false"/>
              <w:rPr/>
            </w:pPr>
            <w:r>
              <w:rPr/>
              <w:t>3</w:t>
            </w:r>
          </w:p>
        </w:tc>
        <w:tc>
          <w:tcPr>
            <w:tcW w:w="3420" w:type="dxa"/>
            <w:tcBorders/>
            <w:tcMar>
              <w:top w:w="0" w:type="dxa"/>
              <w:left w:w="0" w:type="dxa"/>
              <w:bottom w:w="0" w:type="dxa"/>
              <w:right w:w="0" w:type="dxa"/>
            </w:tcMar>
          </w:tcPr>
          <w:p>
            <w:pPr>
              <w:pStyle w:val="TableContents"/>
              <w:widowControl w:val="false"/>
              <w:rPr/>
            </w:pPr>
            <w:r>
              <w:rPr/>
              <w:t>Woman?       Yes                   no</w:t>
            </w:r>
          </w:p>
        </w:tc>
        <w:tc>
          <w:tcPr>
            <w:tcW w:w="3603" w:type="dxa"/>
            <w:tcBorders/>
            <w:tcMar>
              <w:top w:w="0" w:type="dxa"/>
              <w:left w:w="0" w:type="dxa"/>
              <w:bottom w:w="0" w:type="dxa"/>
              <w:right w:w="0" w:type="dxa"/>
            </w:tcMar>
          </w:tcPr>
          <w:p>
            <w:pPr>
              <w:pStyle w:val="TableContents"/>
              <w:widowControl w:val="false"/>
              <w:rPr/>
            </w:pPr>
            <w:r>
              <w:rPr/>
              <w:t>Either a person is a woman or they are not.</w:t>
            </w:r>
          </w:p>
        </w:tc>
        <w:tc>
          <w:tcPr>
            <w:tcW w:w="2336" w:type="dxa"/>
            <w:tcBorders/>
            <w:tcMar>
              <w:top w:w="0" w:type="dxa"/>
              <w:left w:w="0" w:type="dxa"/>
              <w:bottom w:w="0" w:type="dxa"/>
              <w:right w:w="0" w:type="dxa"/>
            </w:tcMar>
          </w:tcPr>
          <w:p>
            <w:pPr>
              <w:pStyle w:val="TableContents"/>
              <w:widowControl w:val="false"/>
              <w:rPr/>
            </w:pPr>
            <w:r>
              <w:rPr/>
              <w:t xml:space="preserve">Very woman-focused. Perhaps too different in format from the other options to be comparable. </w:t>
            </w:r>
          </w:p>
          <w:p>
            <w:pPr>
              <w:pStyle w:val="TableContents"/>
              <w:widowControl w:val="false"/>
              <w:rPr/>
            </w:pPr>
            <w:r>
              <w:rPr/>
            </w:r>
          </w:p>
        </w:tc>
      </w:tr>
      <w:tr>
        <w:trPr/>
        <w:tc>
          <w:tcPr>
            <w:tcW w:w="450" w:type="dxa"/>
            <w:tcBorders/>
            <w:tcMar>
              <w:top w:w="0" w:type="dxa"/>
              <w:left w:w="0" w:type="dxa"/>
              <w:bottom w:w="0" w:type="dxa"/>
              <w:right w:w="0" w:type="dxa"/>
            </w:tcMar>
          </w:tcPr>
          <w:p>
            <w:pPr>
              <w:pStyle w:val="TableContents"/>
              <w:widowControl w:val="false"/>
              <w:rPr/>
            </w:pPr>
            <w:r>
              <w:rPr/>
              <w:t>4</w:t>
            </w:r>
          </w:p>
        </w:tc>
        <w:tc>
          <w:tcPr>
            <w:tcW w:w="3420" w:type="dxa"/>
            <w:tcBorders/>
            <w:tcMar>
              <w:top w:w="0" w:type="dxa"/>
              <w:left w:w="0" w:type="dxa"/>
              <w:bottom w:w="0" w:type="dxa"/>
              <w:right w:w="0" w:type="dxa"/>
            </w:tcMar>
          </w:tcPr>
          <w:p>
            <w:pPr>
              <w:pStyle w:val="TableContents"/>
              <w:widowControl w:val="false"/>
              <w:rPr/>
            </w:pPr>
            <w:r>
              <w:rPr/>
              <w:t>Woman                          Other</w:t>
            </w:r>
          </w:p>
        </w:tc>
        <w:tc>
          <w:tcPr>
            <w:tcW w:w="3603" w:type="dxa"/>
            <w:tcBorders/>
            <w:tcMar>
              <w:top w:w="0" w:type="dxa"/>
              <w:left w:w="0" w:type="dxa"/>
              <w:bottom w:w="0" w:type="dxa"/>
              <w:right w:w="0" w:type="dxa"/>
            </w:tcMar>
          </w:tcPr>
          <w:p>
            <w:pPr>
              <w:pStyle w:val="TableContents"/>
              <w:widowControl w:val="false"/>
              <w:rPr/>
            </w:pPr>
            <w:r>
              <w:rPr/>
              <w:t>Either a person is a woman or they are not.</w:t>
            </w:r>
          </w:p>
          <w:p>
            <w:pPr>
              <w:pStyle w:val="TableContents"/>
              <w:widowControl w:val="false"/>
              <w:rPr/>
            </w:pPr>
            <w:r>
              <w:rPr/>
            </w:r>
          </w:p>
        </w:tc>
        <w:tc>
          <w:tcPr>
            <w:tcW w:w="2336" w:type="dxa"/>
            <w:tcBorders/>
            <w:tcMar>
              <w:top w:w="0" w:type="dxa"/>
              <w:left w:w="0" w:type="dxa"/>
              <w:bottom w:w="0" w:type="dxa"/>
              <w:right w:w="0" w:type="dxa"/>
            </w:tcMar>
          </w:tcPr>
          <w:p>
            <w:pPr>
              <w:pStyle w:val="TableContents"/>
              <w:widowControl w:val="false"/>
              <w:rPr/>
            </w:pPr>
            <w:r>
              <w:rPr/>
              <w:t>Very woman-focused.</w:t>
            </w:r>
          </w:p>
        </w:tc>
      </w:tr>
      <w:tr>
        <w:trPr/>
        <w:tc>
          <w:tcPr>
            <w:tcW w:w="450" w:type="dxa"/>
            <w:tcBorders/>
            <w:tcMar>
              <w:top w:w="0" w:type="dxa"/>
              <w:left w:w="0" w:type="dxa"/>
              <w:bottom w:w="0" w:type="dxa"/>
              <w:right w:w="0" w:type="dxa"/>
            </w:tcMar>
          </w:tcPr>
          <w:p>
            <w:pPr>
              <w:pStyle w:val="TableContents"/>
              <w:widowControl w:val="false"/>
              <w:rPr/>
            </w:pPr>
            <w:r>
              <w:rPr/>
              <w:t>5</w:t>
            </w:r>
          </w:p>
        </w:tc>
        <w:tc>
          <w:tcPr>
            <w:tcW w:w="3420" w:type="dxa"/>
            <w:tcBorders/>
            <w:tcMar>
              <w:top w:w="0" w:type="dxa"/>
              <w:left w:w="0" w:type="dxa"/>
              <w:bottom w:w="0" w:type="dxa"/>
              <w:right w:w="0" w:type="dxa"/>
            </w:tcMar>
          </w:tcPr>
          <w:p>
            <w:pPr>
              <w:pStyle w:val="TableContents"/>
              <w:widowControl w:val="false"/>
              <w:rPr/>
            </w:pPr>
            <w:r>
              <w:rPr/>
              <w:t>Woman          Other/I don’t know</w:t>
            </w:r>
          </w:p>
        </w:tc>
        <w:tc>
          <w:tcPr>
            <w:tcW w:w="3603" w:type="dxa"/>
            <w:tcBorders/>
            <w:tcMar>
              <w:top w:w="0" w:type="dxa"/>
              <w:left w:w="0" w:type="dxa"/>
              <w:bottom w:w="0" w:type="dxa"/>
              <w:right w:w="0" w:type="dxa"/>
            </w:tcMar>
          </w:tcPr>
          <w:p>
            <w:pPr>
              <w:pStyle w:val="TableContents"/>
              <w:widowControl w:val="false"/>
              <w:rPr/>
            </w:pPr>
            <w:r>
              <w:rPr/>
              <w:t>Sometimes it’s not possible to tell gender from appearance (?)</w:t>
            </w:r>
          </w:p>
        </w:tc>
        <w:tc>
          <w:tcPr>
            <w:tcW w:w="2336" w:type="dxa"/>
            <w:tcBorders/>
            <w:tcMar>
              <w:top w:w="0" w:type="dxa"/>
              <w:left w:w="0" w:type="dxa"/>
              <w:bottom w:w="0" w:type="dxa"/>
              <w:right w:w="0" w:type="dxa"/>
            </w:tcMar>
          </w:tcPr>
          <w:p>
            <w:pPr>
              <w:pStyle w:val="TableContents"/>
              <w:widowControl w:val="false"/>
              <w:rPr/>
            </w:pPr>
            <w:r>
              <w:rPr/>
              <w:t>Does the option of “I don’t know” make this not comparable?</w:t>
            </w:r>
          </w:p>
        </w:tc>
      </w:tr>
      <w:tr>
        <w:trPr/>
        <w:tc>
          <w:tcPr>
            <w:tcW w:w="450" w:type="dxa"/>
            <w:tcBorders/>
            <w:tcMar>
              <w:top w:w="0" w:type="dxa"/>
              <w:left w:w="0" w:type="dxa"/>
              <w:bottom w:w="0" w:type="dxa"/>
              <w:right w:w="0" w:type="dxa"/>
            </w:tcMar>
          </w:tcPr>
          <w:p>
            <w:pPr>
              <w:pStyle w:val="TableContents"/>
              <w:widowControl w:val="false"/>
              <w:rPr/>
            </w:pPr>
            <w:r>
              <w:rPr/>
              <w:t>6</w:t>
            </w:r>
          </w:p>
        </w:tc>
        <w:tc>
          <w:tcPr>
            <w:tcW w:w="3420" w:type="dxa"/>
            <w:tcBorders/>
            <w:tcMar>
              <w:top w:w="0" w:type="dxa"/>
              <w:left w:w="0" w:type="dxa"/>
              <w:bottom w:w="0" w:type="dxa"/>
              <w:right w:w="0" w:type="dxa"/>
            </w:tcMar>
          </w:tcPr>
          <w:p>
            <w:pPr>
              <w:pStyle w:val="TableContents"/>
              <w:widowControl w:val="false"/>
              <w:rPr/>
            </w:pPr>
            <w:r>
              <w:rPr/>
              <w:t>Woman   Man/Other/I don’t know          (all as one option)</w:t>
            </w:r>
          </w:p>
        </w:tc>
        <w:tc>
          <w:tcPr>
            <w:tcW w:w="3603" w:type="dxa"/>
            <w:tcBorders/>
            <w:tcMar>
              <w:top w:w="0" w:type="dxa"/>
              <w:left w:w="0" w:type="dxa"/>
              <w:bottom w:w="0" w:type="dxa"/>
              <w:right w:w="0" w:type="dxa"/>
            </w:tcMar>
          </w:tcPr>
          <w:p>
            <w:pPr>
              <w:pStyle w:val="TableContents"/>
              <w:widowControl w:val="false"/>
              <w:rPr/>
            </w:pPr>
            <w:r>
              <w:rPr/>
              <w:t xml:space="preserve">TGNC people are “other”. </w:t>
            </w:r>
          </w:p>
        </w:tc>
        <w:tc>
          <w:tcPr>
            <w:tcW w:w="2336" w:type="dxa"/>
            <w:tcBorders/>
            <w:tcMar>
              <w:top w:w="0" w:type="dxa"/>
              <w:left w:w="0" w:type="dxa"/>
              <w:bottom w:w="0" w:type="dxa"/>
              <w:right w:w="0" w:type="dxa"/>
            </w:tcMar>
          </w:tcPr>
          <w:p>
            <w:pPr>
              <w:pStyle w:val="TableContents"/>
              <w:widowControl w:val="false"/>
              <w:rPr/>
            </w:pPr>
            <w:r>
              <w:rPr/>
              <w:t>A little confusing maybe? Is it psychometrically sound to have one option include so many alternatives? See also above</w:t>
            </w:r>
          </w:p>
          <w:p>
            <w:pPr>
              <w:pStyle w:val="TableContents"/>
              <w:widowControl w:val="false"/>
              <w:rPr/>
            </w:pPr>
            <w:r>
              <w:rPr/>
            </w:r>
          </w:p>
        </w:tc>
      </w:tr>
      <w:tr>
        <w:trPr>
          <w:trHeight w:val="324" w:hRule="atLeast"/>
        </w:trPr>
        <w:tc>
          <w:tcPr>
            <w:tcW w:w="450" w:type="dxa"/>
            <w:tcBorders/>
            <w:tcMar>
              <w:top w:w="0" w:type="dxa"/>
              <w:left w:w="0" w:type="dxa"/>
              <w:bottom w:w="0" w:type="dxa"/>
              <w:right w:w="0" w:type="dxa"/>
            </w:tcMar>
          </w:tcPr>
          <w:p>
            <w:pPr>
              <w:pStyle w:val="TableContents"/>
              <w:widowControl w:val="false"/>
              <w:rPr/>
            </w:pPr>
            <w:r>
              <w:rPr/>
              <w:t>7</w:t>
            </w:r>
          </w:p>
        </w:tc>
        <w:tc>
          <w:tcPr>
            <w:tcW w:w="3420" w:type="dxa"/>
            <w:tcBorders/>
            <w:tcMar>
              <w:top w:w="0" w:type="dxa"/>
              <w:left w:w="0" w:type="dxa"/>
              <w:bottom w:w="0" w:type="dxa"/>
              <w:right w:w="0" w:type="dxa"/>
            </w:tcMar>
          </w:tcPr>
          <w:p>
            <w:pPr>
              <w:pStyle w:val="TableContents"/>
              <w:widowControl w:val="false"/>
              <w:rPr/>
            </w:pPr>
            <w:r>
              <w:rPr/>
              <w:t>Woman                    I don’t know</w:t>
            </w:r>
          </w:p>
        </w:tc>
        <w:tc>
          <w:tcPr>
            <w:tcW w:w="3603" w:type="dxa"/>
            <w:tcBorders/>
            <w:tcMar>
              <w:top w:w="0" w:type="dxa"/>
              <w:left w:w="0" w:type="dxa"/>
              <w:bottom w:w="0" w:type="dxa"/>
              <w:right w:w="0" w:type="dxa"/>
            </w:tcMar>
          </w:tcPr>
          <w:p>
            <w:pPr>
              <w:pStyle w:val="TableContents"/>
              <w:widowControl w:val="false"/>
              <w:rPr/>
            </w:pPr>
            <w:r>
              <w:rPr/>
            </w:r>
          </w:p>
        </w:tc>
        <w:tc>
          <w:tcPr>
            <w:tcW w:w="2336" w:type="dxa"/>
            <w:tcBorders/>
            <w:tcMar>
              <w:top w:w="0" w:type="dxa"/>
              <w:left w:w="0" w:type="dxa"/>
              <w:bottom w:w="0" w:type="dxa"/>
              <w:right w:w="0" w:type="dxa"/>
            </w:tcMar>
          </w:tcPr>
          <w:p>
            <w:pPr>
              <w:pStyle w:val="TableContents"/>
              <w:widowControl w:val="false"/>
              <w:rPr/>
            </w:pPr>
            <w:r>
              <w:rPr/>
              <w:t xml:space="preserve"> </w:t>
            </w:r>
            <w:r>
              <w:rPr/>
              <w:t>Decenters masculinity!</w:t>
            </w:r>
          </w:p>
        </w:tc>
      </w:tr>
    </w:tbl>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b w:val="false"/>
          <w:b w:val="false"/>
          <w:bCs w:val="false"/>
        </w:rPr>
      </w:pPr>
      <w:r>
        <w:rPr>
          <w:b w:val="false"/>
          <w:bCs w:val="false"/>
        </w:rPr>
      </w:r>
    </w:p>
    <w:p>
      <w:pPr>
        <w:pStyle w:val="Normal"/>
        <w:bidi w:val="0"/>
        <w:jc w:val="left"/>
        <w:rPr>
          <w:b/>
          <w:b/>
          <w:bCs/>
        </w:rPr>
      </w:pPr>
      <w:r>
        <w:rPr>
          <w:b/>
          <w:bCs/>
        </w:rPr>
        <w:t>Overview of the present research</w:t>
      </w:r>
    </w:p>
    <w:p>
      <w:pPr>
        <w:pStyle w:val="Normal"/>
        <w:bidi w:val="0"/>
        <w:jc w:val="left"/>
        <w:rPr>
          <w:b w:val="false"/>
          <w:b w:val="false"/>
          <w:bCs w:val="false"/>
        </w:rPr>
      </w:pPr>
      <w:r>
        <w:rPr>
          <w:b w:val="false"/>
          <w:bCs w:val="false"/>
        </w:rPr>
        <w:t xml:space="preserve">The overarching goal of the study proposed here is to investigate whether binary responses options to faces increases categorial perception. </w:t>
      </w:r>
      <w:r>
        <w:rPr>
          <w:rFonts w:eastAsia="Songti SC" w:cs="Arial Unicode MS"/>
          <w:b w:val="false"/>
          <w:bCs w:val="false"/>
          <w:i w:val="false"/>
          <w:iCs w:val="false"/>
          <w:color w:val="auto"/>
          <w:kern w:val="2"/>
          <w:sz w:val="24"/>
          <w:szCs w:val="24"/>
          <w:lang w:val="en-US" w:eastAsia="zh-CN" w:bidi="hi-IN"/>
        </w:rPr>
        <w:t xml:space="preserve">Categorical perception will be tested using a categorization task with two conditions. Participants are shown a number of faces and asked to categorize them according to gender. In the </w:t>
      </w:r>
      <w:r>
        <w:rPr>
          <w:rFonts w:eastAsia="Songti SC" w:cs="Arial Unicode MS"/>
          <w:b w:val="false"/>
          <w:bCs w:val="false"/>
          <w:i/>
          <w:iCs/>
          <w:color w:val="auto"/>
          <w:kern w:val="2"/>
          <w:sz w:val="24"/>
          <w:szCs w:val="24"/>
          <w:lang w:val="en-US" w:eastAsia="zh-CN" w:bidi="hi-IN"/>
        </w:rPr>
        <w:t xml:space="preserve">binary </w:t>
      </w:r>
      <w:r>
        <w:rPr>
          <w:rFonts w:eastAsia="Songti SC" w:cs="Arial Unicode MS"/>
          <w:b w:val="false"/>
          <w:bCs w:val="false"/>
          <w:i w:val="false"/>
          <w:iCs w:val="false"/>
          <w:color w:val="auto"/>
          <w:kern w:val="2"/>
          <w:sz w:val="24"/>
          <w:szCs w:val="24"/>
          <w:lang w:val="en-US" w:eastAsia="zh-CN" w:bidi="hi-IN"/>
        </w:rPr>
        <w:t>condition, participant are given the options “woman” and “man”. In the</w:t>
      </w:r>
      <w:r>
        <w:rPr>
          <w:rFonts w:eastAsia="Songti SC" w:cs="Arial Unicode MS"/>
          <w:b w:val="false"/>
          <w:bCs w:val="false"/>
          <w:i/>
          <w:iCs/>
          <w:color w:val="auto"/>
          <w:kern w:val="2"/>
          <w:sz w:val="24"/>
          <w:szCs w:val="24"/>
          <w:lang w:val="en-US" w:eastAsia="zh-CN" w:bidi="hi-IN"/>
        </w:rPr>
        <w:t xml:space="preserve"> feminine focus</w:t>
      </w:r>
      <w:r>
        <w:rPr>
          <w:rFonts w:eastAsia="Songti SC" w:cs="Arial Unicode MS"/>
          <w:b w:val="false"/>
          <w:bCs w:val="false"/>
          <w:i w:val="false"/>
          <w:iCs w:val="false"/>
          <w:color w:val="auto"/>
          <w:kern w:val="2"/>
          <w:sz w:val="24"/>
          <w:szCs w:val="24"/>
          <w:lang w:val="en-US" w:eastAsia="zh-CN" w:bidi="hi-IN"/>
        </w:rPr>
        <w:t xml:space="preserve"> condition, participants are given the options “woman” and “not woman”. In the </w:t>
      </w:r>
      <w:r>
        <w:rPr>
          <w:rFonts w:eastAsia="Songti SC" w:cs="Arial Unicode MS"/>
          <w:b w:val="false"/>
          <w:bCs w:val="false"/>
          <w:i/>
          <w:iCs/>
          <w:color w:val="auto"/>
          <w:kern w:val="2"/>
          <w:sz w:val="24"/>
          <w:szCs w:val="24"/>
          <w:lang w:val="en-US" w:eastAsia="zh-CN" w:bidi="hi-IN"/>
        </w:rPr>
        <w:t xml:space="preserve">yes/no </w:t>
      </w:r>
      <w:r>
        <w:rPr>
          <w:rFonts w:eastAsia="Songti SC" w:cs="Arial Unicode MS"/>
          <w:b w:val="false"/>
          <w:bCs w:val="false"/>
          <w:i w:val="false"/>
          <w:iCs w:val="false"/>
          <w:color w:val="auto"/>
          <w:kern w:val="2"/>
          <w:sz w:val="24"/>
          <w:szCs w:val="24"/>
          <w:lang w:val="en-US" w:eastAsia="zh-CN" w:bidi="hi-IN"/>
        </w:rPr>
        <w:t xml:space="preserve">condition particpants are asked “would you categorize this face as a woman?” </w:t>
      </w:r>
      <w:commentRangeStart w:id="3"/>
      <w:r>
        <w:rPr>
          <w:rFonts w:eastAsia="Songti SC" w:cs="Arial Unicode MS"/>
          <w:b w:val="false"/>
          <w:bCs w:val="false"/>
          <w:i w:val="false"/>
          <w:iCs w:val="false"/>
          <w:color w:val="auto"/>
          <w:kern w:val="2"/>
          <w:sz w:val="24"/>
          <w:szCs w:val="24"/>
          <w:lang w:val="en-US" w:eastAsia="zh-CN" w:bidi="hi-IN"/>
        </w:rPr>
        <w:t>answer according to “yes/no”.</w:t>
      </w:r>
      <w:r>
        <w:rPr>
          <w:rFonts w:eastAsia="Songti SC" w:cs="Arial Unicode MS"/>
          <w:b w:val="false"/>
          <w:bCs w:val="false"/>
          <w:i w:val="false"/>
          <w:iCs w:val="false"/>
          <w:color w:val="auto"/>
          <w:kern w:val="2"/>
          <w:sz w:val="24"/>
          <w:szCs w:val="24"/>
          <w:lang w:val="en-US" w:eastAsia="zh-CN" w:bidi="hi-IN"/>
        </w:rPr>
      </w:r>
      <w:commentRangeEnd w:id="3"/>
      <w:r>
        <w:commentReference w:id="3"/>
      </w:r>
      <w:r>
        <w:rPr/>
        <w:commentReference w:id="4"/>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eastAsia="Songti SC" w:cs="Arial Unicode MS"/>
          <w:b w:val="false"/>
          <w:bCs w:val="false"/>
          <w:i w:val="false"/>
          <w:iCs w:val="false"/>
          <w:color w:val="auto"/>
          <w:kern w:val="2"/>
          <w:sz w:val="24"/>
          <w:szCs w:val="24"/>
          <w:lang w:val="en-US" w:eastAsia="zh-CN" w:bidi="hi-IN"/>
        </w:rPr>
        <w:t>The faces: The faces are all 60/40 morphs.</w:t>
      </w:r>
    </w:p>
    <w:p>
      <w:pPr>
        <w:pStyle w:val="Normal"/>
        <w:bidi w:val="0"/>
        <w:jc w:val="left"/>
        <w:rPr>
          <w:b w:val="false"/>
          <w:b w:val="false"/>
          <w:bCs w:val="false"/>
        </w:rPr>
      </w:pPr>
      <w:r>
        <w:rPr>
          <w:rFonts w:eastAsia="Songti SC" w:cs="Arial Unicode MS"/>
          <w:b w:val="false"/>
          <w:bCs w:val="false"/>
          <w:i w:val="false"/>
          <w:iCs w:val="false"/>
          <w:color w:val="auto"/>
          <w:kern w:val="2"/>
          <w:sz w:val="24"/>
          <w:szCs w:val="24"/>
          <w:lang w:val="en-US" w:eastAsia="zh-CN" w:bidi="hi-IN"/>
        </w:rPr>
        <w:t>The outcome: The main outcome is the number of faces categorized as “women” in each condition.</w:t>
      </w:r>
    </w:p>
    <w:p>
      <w:pPr>
        <w:pStyle w:val="Normal"/>
        <w:bidi w:val="0"/>
        <w:jc w:val="left"/>
        <w:rPr>
          <w:b w:val="false"/>
          <w:b w:val="false"/>
          <w:bCs w:val="false"/>
        </w:rPr>
      </w:pPr>
      <w:r>
        <w:rPr>
          <w:rFonts w:eastAsia="Songti SC" w:cs="Arial Unicode MS"/>
          <w:b w:val="false"/>
          <w:bCs w:val="false"/>
          <w:i w:val="false"/>
          <w:iCs w:val="false"/>
          <w:color w:val="auto"/>
          <w:kern w:val="2"/>
          <w:sz w:val="24"/>
          <w:szCs w:val="24"/>
          <w:lang w:val="en-US" w:eastAsia="zh-CN" w:bidi="hi-IN"/>
        </w:rPr>
        <w:t xml:space="preserve">The hypothesis: The </w:t>
      </w:r>
      <w:r>
        <w:rPr>
          <w:rFonts w:eastAsia="Songti SC" w:cs="Arial Unicode MS"/>
          <w:b w:val="false"/>
          <w:bCs w:val="false"/>
          <w:i/>
          <w:iCs/>
          <w:color w:val="auto"/>
          <w:kern w:val="2"/>
          <w:sz w:val="24"/>
          <w:szCs w:val="24"/>
          <w:lang w:val="en-US" w:eastAsia="zh-CN" w:bidi="hi-IN"/>
        </w:rPr>
        <w:t xml:space="preserve">binary condition </w:t>
      </w:r>
      <w:r>
        <w:rPr>
          <w:rFonts w:eastAsia="Songti SC" w:cs="Arial Unicode MS"/>
          <w:b w:val="false"/>
          <w:bCs w:val="false"/>
          <w:i w:val="false"/>
          <w:iCs w:val="false"/>
          <w:color w:val="auto"/>
          <w:kern w:val="2"/>
          <w:sz w:val="24"/>
          <w:szCs w:val="24"/>
          <w:lang w:val="en-US" w:eastAsia="zh-CN" w:bidi="hi-IN"/>
        </w:rPr>
        <w:t>would lead to more faces categorized as women than in the other two conditions. 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Snips</w:t>
      </w:r>
    </w:p>
    <w:p>
      <w:pPr>
        <w:pStyle w:val="Normal"/>
        <w:bidi w:val="0"/>
        <w:jc w:val="left"/>
        <w:rPr>
          <w:b w:val="false"/>
          <w:b w:val="false"/>
          <w:bCs w:val="false"/>
        </w:rPr>
      </w:pPr>
      <w:r>
        <w:rPr>
          <w:rFonts w:eastAsia="Songti SC" w:cs="Arial Unicode MS"/>
          <w:b w:val="false"/>
          <w:bCs w:val="false"/>
          <w:i w:val="false"/>
          <w:iCs w:val="false"/>
          <w:color w:val="auto"/>
          <w:kern w:val="2"/>
          <w:sz w:val="24"/>
          <w:szCs w:val="24"/>
          <w:lang w:val="en-US" w:eastAsia="zh-CN" w:bidi="hi-IN"/>
        </w:rPr>
        <w:t xml:space="preserve"> </w:t>
      </w:r>
      <w:r>
        <w:rPr>
          <w:rFonts w:eastAsia="Songti SC" w:cs="Arial Unicode MS"/>
          <w:b w:val="false"/>
          <w:bCs w:val="false"/>
          <w:i w:val="false"/>
          <w:iCs w:val="false"/>
          <w:color w:val="auto"/>
          <w:kern w:val="2"/>
          <w:sz w:val="24"/>
          <w:szCs w:val="24"/>
          <w:lang w:val="en-US" w:eastAsia="zh-CN" w:bidi="hi-IN"/>
        </w:rPr>
        <w:t xml:space="preserve">condition participants are given the options of categorizing according to the categories woman, man, non-binary and I don’t know. Participants in both conditions categorize 50/50 morphs and 60/40 morphs. The outcome measure, </w:t>
      </w:r>
      <w:r>
        <w:rPr>
          <w:rFonts w:eastAsia="Songti SC" w:cs="Arial Unicode MS"/>
          <w:b w:val="false"/>
          <w:bCs w:val="false"/>
          <w:i/>
          <w:iCs/>
          <w:color w:val="auto"/>
          <w:kern w:val="2"/>
          <w:sz w:val="24"/>
          <w:szCs w:val="24"/>
          <w:lang w:val="en-US" w:eastAsia="zh-CN" w:bidi="hi-IN"/>
        </w:rPr>
        <w:t xml:space="preserve">Categorical perception </w:t>
      </w:r>
      <w:r>
        <w:rPr>
          <w:rFonts w:eastAsia="Songti SC" w:cs="Arial Unicode MS"/>
          <w:b w:val="false"/>
          <w:bCs w:val="false"/>
          <w:i w:val="false"/>
          <w:iCs w:val="false"/>
          <w:color w:val="auto"/>
          <w:kern w:val="2"/>
          <w:sz w:val="24"/>
          <w:szCs w:val="24"/>
          <w:lang w:val="en-US" w:eastAsia="zh-CN" w:bidi="hi-IN"/>
        </w:rPr>
        <w:t xml:space="preserve">is calculated in both conditions as the average difference between the umber faces categorized as women for 50/50 and 60/40 faces in both conditions. </w:t>
      </w:r>
    </w:p>
    <w:p>
      <w:pPr>
        <w:pStyle w:val="Normal"/>
        <w:bidi w:val="0"/>
        <w:jc w:val="left"/>
        <w:rPr>
          <w:b w:val="false"/>
          <w:b w:val="false"/>
          <w:bCs w:val="false"/>
        </w:rPr>
      </w:pPr>
      <w:r>
        <w:rPr>
          <w:rFonts w:eastAsia="Songti SC" w:cs="Arial Unicode MS"/>
          <w:b w:val="false"/>
          <w:bCs w:val="false"/>
          <w:i w:val="false"/>
          <w:iCs w:val="false"/>
          <w:color w:val="auto"/>
          <w:kern w:val="2"/>
          <w:sz w:val="24"/>
          <w:szCs w:val="24"/>
          <w:lang w:val="en-US" w:eastAsia="zh-CN" w:bidi="hi-IN"/>
        </w:rPr>
        <w:t>Hypothesis: There will be more categorical perception in the binary condition compared to multiple categories condition.</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What would this result show? Categorical perception implies that participants view faces as being only women or men, and moreover, that women and men have two distinct sets of appearances.</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b/>
          <w:bCs/>
          <w:color w:val="auto"/>
          <w:kern w:val="2"/>
          <w:sz w:val="24"/>
          <w:szCs w:val="24"/>
          <w:lang w:val="en-US" w:eastAsia="zh-CN" w:bidi="hi-IN"/>
        </w:rPr>
      </w:pPr>
      <w:r>
        <w:rPr>
          <w:rFonts w:eastAsia="Songti SC" w:cs="Arial Unicode MS"/>
          <w:b/>
          <w:bCs/>
          <w:color w:val="auto"/>
          <w:kern w:val="2"/>
          <w:sz w:val="24"/>
          <w:szCs w:val="24"/>
          <w:lang w:val="en-US" w:eastAsia="zh-CN" w:bidi="hi-IN"/>
        </w:rPr>
        <w:t>Study 2</w:t>
      </w:r>
    </w:p>
    <w:p>
      <w:pPr>
        <w:pStyle w:val="Normal"/>
        <w:bidi w:val="0"/>
        <w:jc w:val="left"/>
        <w:rPr/>
      </w:pPr>
      <w:r>
        <w:rPr>
          <w:rFonts w:eastAsia="Songti SC" w:cs="Arial Unicode MS"/>
          <w:b w:val="false"/>
          <w:bCs w:val="false"/>
          <w:color w:val="auto"/>
          <w:kern w:val="2"/>
          <w:sz w:val="24"/>
          <w:szCs w:val="24"/>
          <w:lang w:val="en-US" w:eastAsia="zh-CN" w:bidi="hi-IN"/>
        </w:rPr>
        <w:t xml:space="preserve">Social categorization will be tested using a slightly modified version of the classic categorization paradigm. Participants are presented with a face and then asked which pronoun they would use to refer to them. In the </w:t>
      </w:r>
      <w:r>
        <w:rPr>
          <w:rFonts w:eastAsia="Songti SC" w:cs="Arial Unicode MS"/>
          <w:b w:val="false"/>
          <w:bCs w:val="false"/>
          <w:i/>
          <w:iCs/>
          <w:color w:val="auto"/>
          <w:kern w:val="2"/>
          <w:sz w:val="24"/>
          <w:szCs w:val="24"/>
          <w:lang w:val="en-US" w:eastAsia="zh-CN" w:bidi="hi-IN"/>
        </w:rPr>
        <w:t>multiple</w:t>
      </w:r>
      <w:r>
        <w:rPr>
          <w:rFonts w:eastAsia="Songti SC" w:cs="Arial Unicode MS"/>
          <w:b w:val="false"/>
          <w:bCs w:val="false"/>
          <w:color w:val="auto"/>
          <w:kern w:val="2"/>
          <w:sz w:val="24"/>
          <w:szCs w:val="24"/>
          <w:lang w:val="en-US" w:eastAsia="zh-CN" w:bidi="hi-IN"/>
        </w:rPr>
        <w:t xml:space="preserve"> </w:t>
      </w:r>
      <w:r>
        <w:rPr>
          <w:rFonts w:eastAsia="Songti SC" w:cs="Arial Unicode MS"/>
          <w:b w:val="false"/>
          <w:bCs w:val="false"/>
          <w:i/>
          <w:iCs/>
          <w:color w:val="auto"/>
          <w:kern w:val="2"/>
          <w:sz w:val="24"/>
          <w:szCs w:val="24"/>
          <w:lang w:val="en-US" w:eastAsia="zh-CN" w:bidi="hi-IN"/>
        </w:rPr>
        <w:t xml:space="preserve">options </w:t>
      </w:r>
      <w:r>
        <w:rPr>
          <w:rFonts w:eastAsia="Songti SC" w:cs="Arial Unicode MS"/>
          <w:b w:val="false"/>
          <w:bCs w:val="false"/>
          <w:i w:val="false"/>
          <w:iCs w:val="false"/>
          <w:color w:val="auto"/>
          <w:kern w:val="2"/>
          <w:sz w:val="24"/>
          <w:szCs w:val="24"/>
          <w:lang w:val="en-US" w:eastAsia="zh-CN" w:bidi="hi-IN"/>
        </w:rPr>
        <w:t xml:space="preserve">condition, participants choose from three possible pronouns: They, she or he. In the </w:t>
      </w:r>
      <w:r>
        <w:rPr>
          <w:rFonts w:eastAsia="Songti SC" w:cs="Arial Unicode MS"/>
          <w:b w:val="false"/>
          <w:bCs w:val="false"/>
          <w:i/>
          <w:iCs/>
          <w:color w:val="auto"/>
          <w:kern w:val="2"/>
          <w:sz w:val="24"/>
          <w:szCs w:val="24"/>
          <w:lang w:val="en-US" w:eastAsia="zh-CN" w:bidi="hi-IN"/>
        </w:rPr>
        <w:t xml:space="preserve">free text </w:t>
      </w:r>
      <w:r>
        <w:rPr>
          <w:rFonts w:eastAsia="Songti SC" w:cs="Arial Unicode MS"/>
          <w:b w:val="false"/>
          <w:bCs w:val="false"/>
          <w:i w:val="false"/>
          <w:iCs w:val="false"/>
          <w:color w:val="auto"/>
          <w:kern w:val="2"/>
          <w:sz w:val="24"/>
          <w:szCs w:val="24"/>
          <w:lang w:val="en-US" w:eastAsia="zh-CN" w:bidi="hi-IN"/>
        </w:rPr>
        <w:t xml:space="preserve">condition, participants are given a text box where they can write any pronoun the like. </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 xml:space="preserve">Hypothesis: Participants categorizing according to multiple response options use “they” for more faces than participants responding with a free text. </w:t>
      </w:r>
    </w:p>
    <w:p>
      <w:pPr>
        <w:pStyle w:val="Normal"/>
        <w:bidi w:val="0"/>
        <w:jc w:val="left"/>
        <w:rPr>
          <w:i w:val="false"/>
          <w:i w:val="false"/>
          <w:iCs w:val="false"/>
        </w:rPr>
      </w:pPr>
      <w:r>
        <w:rPr>
          <w:i w:val="false"/>
          <w:iCs w:val="false"/>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 xml:space="preserve">Some stray thoughts: </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b/>
          <w:b/>
          <w:bCs/>
        </w:rPr>
      </w:pPr>
      <w:r>
        <w:rPr>
          <w:b/>
          <w:bCs/>
        </w:rPr>
        <w:t>Snips</w:t>
      </w:r>
    </w:p>
    <w:p>
      <w:pPr>
        <w:pStyle w:val="Normal"/>
        <w:bidi w:val="0"/>
        <w:jc w:val="left"/>
        <w:rPr>
          <w:b w:val="false"/>
          <w:b w:val="false"/>
          <w:bCs w:val="false"/>
        </w:rPr>
      </w:pPr>
      <w:r>
        <w:rPr>
          <w:b w:val="false"/>
          <w:bCs w:val="false"/>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613"/>
                    <a:stretch>
                      <a:fillRect/>
                    </a:stretch>
                  </pic:blipFill>
                  <pic:spPr bwMode="auto">
                    <a:xfrm>
                      <a:off x="0" y="0"/>
                      <a:ext cx="4429125" cy="3183890"/>
                    </a:xfrm>
                    <a:prstGeom prst="rect">
                      <a:avLst/>
                    </a:prstGeom>
                  </pic:spPr>
                </pic:pic>
              </a:graphicData>
            </a:graphic>
          </wp:anchor>
        </w:drawing>
      </w:r>
    </w:p>
    <w:p>
      <w:pPr>
        <w:pStyle w:val="Normal"/>
        <w:bidi w:val="0"/>
        <w:jc w:val="left"/>
        <w:rPr/>
      </w:pPr>
      <w:r>
        <w:rPr>
          <w:b w:val="false"/>
          <w:bCs w:val="false"/>
          <w:sz w:val="21"/>
          <w:szCs w:val="21"/>
        </w:rPr>
        <w:t xml:space="preserve">Figure 1. Hypothetical pattern of results from a categorization study comparing binary response options to multiple options. Dotted lines </w:t>
      </w:r>
      <w:r>
        <w:rPr>
          <w:b/>
          <w:bCs/>
          <w:sz w:val="21"/>
          <w:szCs w:val="21"/>
        </w:rPr>
        <w:t xml:space="preserve">A </w:t>
      </w:r>
      <w:r>
        <w:rPr>
          <w:b w:val="false"/>
          <w:bCs w:val="false"/>
          <w:sz w:val="21"/>
          <w:szCs w:val="21"/>
        </w:rPr>
        <w:t xml:space="preserve">epresent my suggestion for the main difference between the two conditions. </w:t>
      </w:r>
    </w:p>
    <w:p>
      <w:pPr>
        <w:pStyle w:val="Normal"/>
        <w:bidi w:val="0"/>
        <w:jc w:val="left"/>
        <w:rPr>
          <w:b w:val="false"/>
          <w:b w:val="false"/>
          <w:bCs w:val="false"/>
        </w:rPr>
      </w:pPr>
      <w:r>
        <w:rPr>
          <w:b w:val="false"/>
          <w:bCs w:val="false"/>
        </w:rPr>
      </w:r>
    </w:p>
    <w:p>
      <w:pPr>
        <w:pStyle w:val="Normal"/>
        <w:bidi w:val="0"/>
        <w:jc w:val="left"/>
        <w:rPr>
          <w:b/>
          <w:b/>
          <w:bCs/>
        </w:rPr>
      </w:pPr>
      <w:r>
        <w:rPr>
          <w:b/>
          <w:bCs/>
        </w:rPr>
        <w:t>Analyses &amp; comparisons</w:t>
      </w:r>
    </w:p>
    <w:p>
      <w:pPr>
        <w:pStyle w:val="Normal"/>
        <w:bidi w:val="0"/>
        <w:jc w:val="left"/>
        <w:rPr>
          <w:b w:val="false"/>
          <w:b w:val="false"/>
          <w:bCs w:val="false"/>
        </w:rPr>
      </w:pPr>
      <w:r>
        <w:rPr>
          <w:b w:val="false"/>
          <w:bCs w:val="false"/>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Second, I see at least two ways to test the effect. One is illustrated by the dotted line </w:t>
      </w:r>
      <w:r>
        <w:rPr>
          <w:b/>
          <w:bCs/>
        </w:rPr>
        <w:t xml:space="preserve">A </w:t>
      </w:r>
      <w:r>
        <w:rPr>
          <w:b w:val="false"/>
          <w:bCs w:val="false"/>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923" b="2337"/>
                    <a:stretch>
                      <a:fillRect/>
                    </a:stretch>
                  </pic:blipFill>
                  <pic:spPr bwMode="auto">
                    <a:xfrm>
                      <a:off x="0" y="0"/>
                      <a:ext cx="4479925" cy="2979420"/>
                    </a:xfrm>
                    <a:prstGeom prst="rect">
                      <a:avLst/>
                    </a:prstGeom>
                  </pic:spPr>
                </pic:pic>
              </a:graphicData>
            </a:graphic>
          </wp:anchor>
        </w:drawing>
      </w:r>
    </w:p>
    <w:p>
      <w:pPr>
        <w:pStyle w:val="Normal"/>
        <w:bidi w:val="0"/>
        <w:jc w:val="left"/>
        <w:rPr/>
      </w:pPr>
      <w:r>
        <w:rPr>
          <w:b w:val="false"/>
          <w:bCs w:val="false"/>
          <w:sz w:val="21"/>
          <w:szCs w:val="21"/>
        </w:rPr>
        <w:t xml:space="preserve">Figure 1. Hypothetical pattern of results from a categorization study comparing binary response options to multiple options. The Dotted lines </w:t>
      </w:r>
      <w:r>
        <w:rPr>
          <w:b/>
          <w:bCs/>
          <w:sz w:val="21"/>
          <w:szCs w:val="21"/>
        </w:rPr>
        <w:t>B</w:t>
      </w:r>
      <w:r>
        <w:rPr>
          <w:b w:val="false"/>
          <w:bCs w:val="false"/>
          <w:sz w:val="21"/>
          <w:szCs w:val="21"/>
        </w:rPr>
        <w:t xml:space="preserve"> and </w:t>
      </w:r>
      <w:r>
        <w:rPr>
          <w:b/>
          <w:bCs/>
          <w:sz w:val="21"/>
          <w:szCs w:val="21"/>
        </w:rPr>
        <w:t>C r</w:t>
      </w:r>
      <w:r>
        <w:rPr>
          <w:b w:val="false"/>
          <w:bCs w:val="false"/>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bidi w:val="0"/>
        <w:jc w:val="left"/>
        <w:rPr>
          <w:b w:val="false"/>
          <w:b w:val="false"/>
          <w:bCs w:val="false"/>
        </w:rPr>
      </w:pPr>
      <w:r>
        <w:rPr>
          <w:b w:val="false"/>
          <w:bCs w:val="false"/>
        </w:rPr>
      </w:r>
    </w:p>
    <w:p>
      <w:pPr>
        <w:pStyle w:val="Normal"/>
        <w:bidi w:val="0"/>
        <w:jc w:val="left"/>
        <w:rPr>
          <w:b/>
          <w:b/>
          <w:bCs/>
        </w:rPr>
      </w:pPr>
      <w:r>
        <w:rPr>
          <w:b/>
          <w:bCs/>
        </w:rPr>
        <w:t>An alternative way to go</w:t>
      </w:r>
    </w:p>
    <w:p>
      <w:pPr>
        <w:pStyle w:val="Normal"/>
        <w:bidi w:val="0"/>
        <w:jc w:val="left"/>
        <w:rPr/>
      </w:pPr>
      <w:r>
        <w:rPr>
          <w:b w:val="false"/>
          <w:bCs w:val="false"/>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w:t>
      </w:r>
      <w:r>
        <w:rPr>
          <w:b w:val="false"/>
          <w:bCs w:val="false"/>
          <w:i w:val="false"/>
          <w:iCs w:val="false"/>
        </w:rPr>
        <w:t xml:space="preserve">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 xml:space="preserve">However, many of queer theories are compatible with psychology, and often the results show that the ways people categorize others are “queer” (Thorne &amp; Hegarty, 2019).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 xml:space="preserve">Something about how experimenters bring their own assumptions about gender into studies. How </w:t>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pPr>
      <w:r>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pPr>
        <w:pStyle w:val="Normal"/>
        <w:bidi w:val="0"/>
        <w:jc w:val="left"/>
        <w:rPr/>
      </w:pPr>
      <w:r>
        <w:rPr/>
      </w:r>
    </w:p>
    <w:p>
      <w:pPr>
        <w:pStyle w:val="Normal"/>
        <w:bidi w:val="0"/>
        <w:jc w:val="left"/>
        <w:rPr/>
      </w:pPr>
      <w:r>
        <w:rPr>
          <w:rFonts w:eastAsia="Songti SC" w:cs="Arial Unicode MS"/>
          <w:b w:val="false"/>
          <w:bCs w:val="false"/>
          <w:color w:val="auto"/>
          <w:kern w:val="2"/>
          <w:sz w:val="24"/>
          <w:szCs w:val="24"/>
          <w:lang w:val="en-US" w:eastAsia="zh-CN" w:bidi="hi-IN"/>
        </w:rPr>
        <w:t>A big topic within this field is the degree to which gender categories are applied automatically.</w:t>
      </w:r>
      <w:commentRangeStart w:id="5"/>
      <w:r>
        <w:rPr>
          <w:rFonts w:eastAsia="Songti SC" w:cs="Arial Unicode MS"/>
          <w:b w:val="false"/>
          <w:bCs w:val="false"/>
          <w:color w:val="auto"/>
          <w:kern w:val="2"/>
          <w:sz w:val="24"/>
          <w:szCs w:val="24"/>
          <w:lang w:val="en-US" w:eastAsia="zh-CN" w:bidi="hi-I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5"/>
      <w:r>
        <w:commentReference w:id="5"/>
      </w: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b w:val="false"/>
          <w:b w:val="false"/>
          <w:bCs w:val="false"/>
        </w:rPr>
      </w:pPr>
      <w:r>
        <w:rPr>
          <w:b w:val="false"/>
          <w:bCs w:val="false"/>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 </w:t>
      </w:r>
      <w:r>
        <w:rPr>
          <w:b w:val="false"/>
          <w:bCs w:val="false"/>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bidi w:val="0"/>
        <w:jc w:val="left"/>
        <w:rPr/>
      </w:pPr>
      <w:r>
        <w:rPr/>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What does that mean for psychology? Well,this leads to the conclusion that how gender is measured can shape the results that we get. Therefore, we want to compare three types of measures of gender categorizations.</w:t>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eastAsia="Songti SC" w:cs="Arial Unicode MS"/>
          <w:b/>
          <w:b/>
          <w:bCs/>
          <w:i w:val="false"/>
          <w:i w:val="false"/>
          <w:iCs w:val="false"/>
          <w:color w:val="auto"/>
          <w:kern w:val="2"/>
          <w:sz w:val="24"/>
          <w:szCs w:val="24"/>
          <w:lang w:val="en-US" w:eastAsia="zh-CN" w:bidi="hi-IN"/>
        </w:rPr>
      </w:pPr>
      <w:r>
        <w:rPr>
          <w:rFonts w:eastAsia="Songti SC" w:cs="Arial Unicode MS"/>
          <w:b/>
          <w:bCs/>
          <w:i w:val="false"/>
          <w:iCs w:val="false"/>
          <w:color w:val="auto"/>
          <w:kern w:val="2"/>
          <w:sz w:val="24"/>
          <w:szCs w:val="24"/>
          <w:lang w:val="en-US" w:eastAsia="zh-CN" w:bidi="hi-IN"/>
        </w:rPr>
        <w:t>Something something dimorphic perception of gender</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A related topic is the study of the dimorphic nature of faces and face perception. </w:t>
      </w:r>
      <w:r>
        <w:rPr>
          <w:rFonts w:eastAsia="Songti SC" w:cs="Arial Unicode MS"/>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Gender as a facial characteristic is described as dimorphic, meaning as a single dimension defined as femininity on one end and masculinity on the other end. </w:t>
      </w:r>
      <w:r>
        <w:rPr/>
        <w:commentReference w:id="6"/>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 A related issue is whether are perceived dimoprhically. These are of course two different questions, but they go hand in hand Are faces dimorphic and are they perceived as dimorphic. Well, let’s see what the literature has to say. </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Here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eastAsia="Songti SC" w:cs="Arial Unicode MS" w:ascii="Times New Roman" w:hAnsi="Times New Roman"/>
          <w:b w:val="false"/>
          <w:i/>
          <w:iCs/>
          <w:caps w:val="false"/>
          <w:smallCaps w:val="false"/>
          <w:strike w:val="false"/>
          <w:dstrike w:val="false"/>
          <w:color w:val="000000"/>
          <w:kern w:val="2"/>
          <w:sz w:val="24"/>
          <w:szCs w:val="24"/>
          <w:u w:val="none"/>
          <w:effect w:val="none"/>
          <w:shd w:fill="auto" w:val="clear"/>
          <w:lang w:val="en-US" w:eastAsia="zh-CN" w:bidi="hi-IN"/>
        </w:rPr>
        <w:t xml:space="preserve">queer </w:t>
      </w: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in the sense of not being stable.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Therefore,   measuring perceived gender as singe one-dimensional scale may make participants more prone to viewing gender as dimorphic. </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color w:val="auto"/>
          <w:kern w:val="2"/>
          <w:sz w:val="24"/>
          <w:szCs w:val="24"/>
          <w:lang w:val="en-US" w:eastAsia="zh-CN" w:bidi="hi-IN"/>
        </w:rPr>
        <w:t>x</w:t>
      </w:r>
    </w:p>
    <w:p>
      <w:pPr>
        <w:pStyle w:val="Normal"/>
        <w:bidi w:val="0"/>
        <w:jc w:val="left"/>
        <w:rPr/>
      </w:pPr>
      <w:r>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This section needs one final paragraph to bring the point home. Bring it in to a more concrete level about response options and so on. Basically, something to connect to the method described below. </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shape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eastAsia="Songti SC" w:cs="Arial Unicode MS" w:ascii="Times New Roman" w:hAnsi="Times New Roman"/>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 allowed</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to.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color w:val="auto"/>
          <w:kern w:val="2"/>
          <w:sz w:val="24"/>
          <w:szCs w:val="24"/>
          <w:lang w:val="en-US" w:eastAsia="zh-CN" w:bidi="hi-IN"/>
        </w:rPr>
        <w:t xml:space="preserve"> </w:t>
      </w:r>
      <w:r>
        <w:rPr>
          <w:rFonts w:eastAsia="Songti SC" w:cs="Arial Unicode MS"/>
          <w:color w:val="auto"/>
          <w:kern w:val="2"/>
          <w:sz w:val="24"/>
          <w:szCs w:val="24"/>
          <w:lang w:val="en-US" w:eastAsia="zh-CN" w:bidi="hi-IN"/>
        </w:rPr>
        <w:t xml:space="preserve">Implicitly, quite a lot. This is why we have fights for gender reform. And we have seen that gender-fair language opens up the mind. Conversely, is it the case that binary language closes the mind? Binary language is dominant in both psychology and in the world. So what happens if we move past that? </w:t>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Sex and gender are complicated multifaceted concepts which cannot be summarized as simple binaries consisting of women and men (Hyde et al. 2018). In psychological experiments, however, that is precisely how sex/gender are frequently operationalized. Recently there has been a growing awareness that how researchers ask participants about their own gender identity, solely providing the responses woman and man is limiting and alienating to many (Linqvist et al., 20018; Westbrook &amp; Saperstein, 2015). There has yet to be a similar examination of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color w:val="auto"/>
          <w:kern w:val="2"/>
          <w:sz w:val="24"/>
          <w:szCs w:val="24"/>
          <w:lang w:val="en-US" w:eastAsia="zh-CN" w:bidi="hi-IN"/>
        </w:rPr>
        <w:t xml:space="preserve"> </w:t>
      </w:r>
      <w:r>
        <w:rPr>
          <w:rFonts w:eastAsia="Songti SC" w:cs="Arial Unicode MS"/>
          <w:color w:val="auto"/>
          <w:kern w:val="2"/>
          <w:sz w:val="24"/>
          <w:szCs w:val="24"/>
          <w:lang w:val="en-US" w:eastAsia="zh-CN" w:bidi="hi-IN"/>
        </w:rPr>
        <w:t xml:space="preserve">the 1700s the French academy deliberately decreed male forms as defaults for most professions, deliberately to discourage women from joining them (Gygax, 2020), Hegarty’s example from England. More recently, attempts to reform language in the opposite direction have the opposite effect. The latest frontier in this battleground is binary gender. What happens if we let it not be binary? This study proposes to combine insights from post-structuralist and post-modern thinkers to test the impact of language presentation of binary gender. Specifically, we propose that </w:t>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pPr>
      <w:r>
        <w:rPr>
          <w:rFonts w:eastAsia="Songti SC" w:cs="Arial Unicode MS"/>
          <w:color w:val="auto"/>
          <w:kern w:val="2"/>
          <w:sz w:val="24"/>
          <w:szCs w:val="24"/>
          <w:lang w:val="en-US" w:eastAsia="zh-CN" w:bidi="hi-IN"/>
        </w:rPr>
        <w:t xml:space="preserve">I need to narrow the scope down to a manageable experiment. </w:t>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pPr>
      <w:r>
        <w:rPr>
          <w:rFonts w:eastAsia="Songti SC" w:cs="Arial Unicode MS"/>
          <w:color w:val="auto"/>
          <w:kern w:val="2"/>
          <w:sz w:val="24"/>
          <w:szCs w:val="24"/>
          <w:lang w:val="en-US" w:eastAsia="zh-CN" w:bidi="hi-IN"/>
        </w:rPr>
        <w:t>ost-modern thinkers and post-constructivists like Butler and Focault</w:t>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Whelp! If there is no objective reality, what are we even doing research on? Great question. Thank you for asking, self. Well, as Hegarty explains, Empirical research does not have to be about finding objective reality. It can also show what realities are possible. This is anyway in accordance with arguments that the replication crisis is better concieved as a generalizibility crisis. What is research for then? Well maybe challenging established narratives and showing possibilities. Bringing it back to queer theory, empirical research can show how language and other things can constrain gender</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pPr>
      <w:r>
        <w:rPr/>
        <w:t>The inclusion of queer categories additionally comes with the somewhat uncomfortable implication that queerness looks or should look a certain way. Despite this issues, an expanded social categorization paradigm is still more open than a simple binary categorization paradigm.</w:t>
      </w:r>
    </w:p>
    <w:p>
      <w:pPr>
        <w:pStyle w:val="Normal"/>
        <w:bidi w:val="0"/>
        <w:jc w:val="left"/>
        <w:rPr/>
      </w:pPr>
      <w:r>
        <w:rPr/>
      </w:r>
    </w:p>
    <w:p>
      <w:pPr>
        <w:pStyle w:val="Normal"/>
        <w:bidi w:val="0"/>
        <w:jc w:val="left"/>
        <w:rPr/>
      </w:pPr>
      <w:r>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most be noted, is not necessarily a direct categorization in and of itself. Nevertheless, I think pronouns can still be </w:t>
      </w:r>
      <w:r>
        <w:rPr>
          <w:rFonts w:eastAsia="Songti SC" w:cs="Arial Unicode MS"/>
          <w:color w:val="auto"/>
          <w:kern w:val="2"/>
          <w:sz w:val="24"/>
          <w:szCs w:val="24"/>
          <w:lang w:val="en-US" w:eastAsia="zh-CN" w:bidi="hi-IN"/>
        </w:rPr>
        <w:t xml:space="preserve">useful for measuring the effect of how questions of gender affect queer social categorization. </w:t>
      </w:r>
    </w:p>
    <w:p>
      <w:pPr>
        <w:pStyle w:val="Normal"/>
        <w:bidi w:val="0"/>
        <w:jc w:val="left"/>
        <w:rPr>
          <w:rFonts w:ascii="Times New Roman" w:hAnsi="Times New Roman" w:eastAsia="Songti SC" w:cs="Arial Unicode MS"/>
          <w:b w:val="false"/>
          <w:b w:val="false"/>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b/>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bCs/>
          <w:i w:val="false"/>
          <w:iCs w:val="false"/>
          <w:caps w:val="false"/>
          <w:smallCaps w:val="false"/>
          <w:strike w:val="false"/>
          <w:dstrike w:val="false"/>
          <w:color w:val="000000"/>
          <w:kern w:val="2"/>
          <w:sz w:val="24"/>
          <w:szCs w:val="24"/>
          <w:u w:val="none"/>
          <w:effect w:val="none"/>
          <w:shd w:fill="auto" w:val="clear"/>
          <w:lang w:val="en-US" w:eastAsia="zh-CN" w:bidi="hi-IN"/>
        </w:rPr>
        <w:t>Categorical perception as a tool for measuring binary thinking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lli van Berlekom" w:date="2021-10-26T11:28:39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Eventuellt bygg ut med mer teori här</w:t>
      </w:r>
    </w:p>
  </w:comment>
  <w:comment w:id="1" w:author="Elli van Berlekom" w:date="2021-10-26T15:30:3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Just nu är den här delen mest svajig. Men jag tänker också att den är mest intern. Alltså för att jag ska ha förståelse för hur jag resonerar kring variablerna, men att allt detta kanske inte nödvändigvist hänger med till ev artikel.</w:t>
      </w:r>
    </w:p>
  </w:comment>
  <w:comment w:id="2" w:author="Elli van Berlekom" w:date="2021-11-01T14:53: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Denna lista ser jag inte nödvändigtvis som komplett just nu. Det går nog att hitta problem med vad jag har skrivt in I mellersta kolumnen, men jag tror att ställa upp det på det här sätter underlättar att tänka kring dom olika måtten...</w:t>
      </w:r>
    </w:p>
  </w:comment>
  <w:comment w:id="3" w:author="Elli van Berlekom" w:date="2021-10-26T15:38:49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Går detta att jämföra med dom andra två? Värt att fundera på iaf! I’m also still working on coming up with a set of response options which gets across queerness even better.</w:t>
      </w:r>
    </w:p>
  </w:comment>
  <w:comment w:id="4" w:author="Elli van Berlekom" w:date="2021-10-26T15:43:49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Nu funderar jag också på ett alternativ där personer svarar antingen “woman” eller “man/other/don’t know”</w:t>
      </w:r>
    </w:p>
  </w:comment>
  <w:comment w:id="5" w:author="Elli van Berlekom" w:date="2021-10-04T14:25: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I don’t actually think this </w:t>
      </w:r>
      <w:r>
        <w:rPr>
          <w:rFonts w:ascii="Liberation Serif" w:hAnsi="Liberation Serif" w:eastAsia="Songti SC" w:cs="Arial Unicode MS"/>
          <w:b/>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is relevant…</w:t>
      </w:r>
      <w:r>
        <w:rPr>
          <w:rFonts w:ascii="Liberation Serif" w:hAnsi="Liberation Serif" w:eastAsia="Songti SC" w:cs="Arial Unicode MS"/>
          <w:b/>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Weeelll. </w:t>
      </w:r>
    </w:p>
  </w:comment>
  <w:comment w:id="6" w:author="Elli van Berlekom" w:date="2021-09-27T15:50:07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Bygg ut detta stycke.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1956</TotalTime>
  <Application>LibreOffice/7.2.1.2$MacOSX_X86_64 LibreOffice_project/87b77fad49947c1441b67c559c339af8f3517e22</Application>
  <AppVersion>15.0000</AppVersion>
  <Pages>11</Pages>
  <Words>4871</Words>
  <Characters>26627</Characters>
  <CharactersWithSpaces>31594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2021-09-23T14:56:24Z</dcterms:created>
  <dc:creator>Elli van Berlekom</dc:creator>
  <dc:description/>
  <dc:language>en-US</dc:language>
  <cp:lastModifiedBy>Elli van Berlekom</cp:lastModifiedBy>
  <dcterms:modified xsi:type="dcterms:W3CDTF">2021-11-08T17:22:17Z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