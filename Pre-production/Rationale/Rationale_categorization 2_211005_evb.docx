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sz w:val="28"/>
          <w:szCs w:val="28"/>
        </w:rPr>
        <w:t xml:space="preserve">Queering </w:t>
      </w:r>
      <w:r>
        <w:rPr>
          <w:rFonts w:eastAsia="Songti SC" w:cs="Arial Unicode MS"/>
          <w:color w:val="auto"/>
          <w:kern w:val="2"/>
          <w:sz w:val="28"/>
          <w:szCs w:val="28"/>
          <w:lang w:val="en-US" w:eastAsia="zh-CN" w:bidi="hi-IN"/>
        </w:rPr>
        <w:t>social perception</w:t>
      </w:r>
      <w:r>
        <w:rPr>
          <w:sz w:val="28"/>
          <w:szCs w:val="28"/>
        </w:rPr>
        <w:t xml:space="preserve">: The effect of binary </w:t>
      </w:r>
      <w:r>
        <w:rPr>
          <w:rFonts w:eastAsia="Songti SC" w:cs="Arial Unicode MS"/>
          <w:color w:val="auto"/>
          <w:kern w:val="2"/>
          <w:sz w:val="28"/>
          <w:szCs w:val="28"/>
          <w:lang w:val="en-US" w:eastAsia="zh-CN" w:bidi="hi-IN"/>
        </w:rPr>
        <w:t>measurments</w:t>
      </w:r>
      <w:r>
        <w:rPr>
          <w:sz w:val="28"/>
          <w:szCs w:val="28"/>
        </w:rPr>
        <w:t xml:space="preserve"> on categorization and perception of binary gender (</w:t>
      </w:r>
      <w:del w:id="0" w:author="Elli van Berlekom" w:date="2021-10-05T11:18:03Z">
        <w:r>
          <w:rPr>
            <w:sz w:val="28"/>
            <w:szCs w:val="28"/>
          </w:rPr>
          <w:delText>Extremely</w:delText>
        </w:r>
      </w:del>
      <w:r>
        <w:rPr>
          <w:sz w:val="28"/>
          <w:szCs w:val="28"/>
        </w:rPr>
        <w:t xml:space="preserve"> provisional title)</w:t>
      </w:r>
    </w:p>
    <w:p>
      <w:pPr>
        <w:pStyle w:val="Normal"/>
        <w:bidi w:val="0"/>
        <w:jc w:val="left"/>
        <w:rPr/>
      </w:pPr>
      <w:r>
        <w:rPr/>
      </w:r>
    </w:p>
    <w:p>
      <w:pPr>
        <w:pStyle w:val="Normal"/>
        <w:bidi w:val="0"/>
        <w:jc w:val="center"/>
        <w:rPr>
          <w:b/>
          <w:b/>
          <w:bCs/>
        </w:rPr>
      </w:pPr>
      <w:r>
        <w:rPr>
          <w:b/>
          <w:bCs/>
        </w:rPr>
        <w:t>Overview &amp; theoretical background</w:t>
      </w:r>
    </w:p>
    <w:p>
      <w:pPr>
        <w:pStyle w:val="Normal"/>
        <w:bidi w:val="0"/>
        <w:jc w:val="left"/>
        <w:rPr/>
      </w:pPr>
      <w:r>
        <w:rPr/>
        <w:t>Psychological research is coming to terms with something that has long been taken for granted in LGBTQ+ communities, namely that sex and gender are complicated multifaceted categories which cannot be summarised as a simple binary consisting of women and men. The consequences of this long-held misconception are only now being explored. We’ve seen how limited categories have restricted responses to surveys, and been bad for people answering questions about themselves. Relatively less work has looked at the consequences of restrictive categories for the categorization of others.  Here, I propose a study to do just that, from a queer perspective.</w:t>
      </w:r>
    </w:p>
    <w:p>
      <w:pPr>
        <w:pStyle w:val="Normal"/>
        <w:bidi w:val="0"/>
        <w:jc w:val="left"/>
        <w:rPr>
          <w:rFonts w:ascii="Liberation Serif" w:hAnsi="Liberation Serif" w:eastAsia="Songti SC" w:cs="Arial Unicode MS"/>
          <w:i w:val="false"/>
          <w:i w:val="false"/>
          <w:iCs w:val="false"/>
          <w:color w:val="auto"/>
          <w:kern w:val="2"/>
          <w:sz w:val="24"/>
          <w:szCs w:val="24"/>
          <w:lang w:val="en-US" w:eastAsia="zh-CN" w:bidi="hi-IN"/>
        </w:rPr>
      </w:pPr>
      <w:r>
        <w:rPr>
          <w:rFonts w:eastAsia="Songti SC" w:cs="Arial Unicode MS"/>
          <w:i w:val="false"/>
          <w:iCs w:val="false"/>
          <w:color w:val="auto"/>
          <w:kern w:val="2"/>
          <w:sz w:val="24"/>
          <w:szCs w:val="24"/>
          <w:lang w:val="en-US" w:eastAsia="zh-CN" w:bidi="hi-IN"/>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Queer theory is an approach that is informed by the experiences of LGBTQ+ people, specifically the difficulty of fitting into rigidily defined categories of gender identity and sexuality. Queer theory is consequently characterized by a refusal to assume that those categories are natural and essential </w:t>
      </w:r>
      <w:commentRangeStart w:id="0"/>
      <w:r>
        <w:rPr>
          <w:rFonts w:eastAsia="Songti SC" w:cs="Arial Unicode MS"/>
          <w:b w:val="false"/>
          <w:bCs w:val="false"/>
          <w:i w:val="false"/>
          <w:iCs w:val="false"/>
          <w:color w:val="auto"/>
          <w:kern w:val="2"/>
          <w:sz w:val="24"/>
          <w:szCs w:val="24"/>
          <w:lang w:val="en-US" w:eastAsia="zh-CN" w:bidi="hi-IN"/>
        </w:rPr>
        <w:t>(Ellis, Riggs &amp; Peel, 2019)</w:t>
      </w:r>
      <w:r>
        <w:rPr>
          <w:rFonts w:eastAsia="Songti SC" w:cs="Arial Unicode MS"/>
          <w:b w:val="false"/>
          <w:bCs w:val="false"/>
          <w:i w:val="false"/>
          <w:iCs w:val="false"/>
          <w:color w:val="auto"/>
          <w:kern w:val="2"/>
          <w:sz w:val="24"/>
          <w:szCs w:val="24"/>
          <w:lang w:val="en-US" w:eastAsia="zh-CN" w:bidi="hi-IN"/>
        </w:rPr>
      </w:r>
      <w:commentRangeEnd w:id="0"/>
      <w:r>
        <w:commentReference w:id="0"/>
      </w:r>
      <w:r>
        <w:rPr>
          <w:rFonts w:eastAsia="Songti SC" w:cs="Arial Unicode MS"/>
          <w:b w:val="false"/>
          <w:bCs w:val="false"/>
          <w:i w:val="false"/>
          <w:iCs w:val="false"/>
          <w:color w:val="auto"/>
          <w:kern w:val="2"/>
          <w:sz w:val="24"/>
          <w:szCs w:val="24"/>
          <w:lang w:val="en-US" w:eastAsia="zh-CN" w:bidi="hi-IN"/>
        </w:rPr>
        <w:t>. From a queer perspective, it becomes clear that the dominant view of gender and sexuality consists of a network of ideas structured around binarity or duality of the two categories: women and men. Around this core idea follows a framework of other thoughts: women and men are different, women and men look different. In contrast to this, a core queer idea about gender is that it is perforrmative, in other words that gender is defined by continuous acts, not by essential properties (Butler, 1999). Alhtough some argue that queer theory is incompatible with the quantitative approach common in psychology, multiple people have shown that queer can add a lot to psychology, by shining a light on assumptions stemming from the heterosexual matrix (see Hyde et al., 2018; Hegarty &amp; Thorne, 2014; Morgenroth &amp; Ryan, 2018). Armed with queer theory, let’s examine the literature on gender perception and social categorization.</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b/>
          <w:b/>
          <w:bCs/>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Something something 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Social categorization is the process through which humans sort others according to membership in social groups  (see Freeman &amp; Anbady, 2011; Fiske &amp; Taylor, 2013). 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w:t>
      </w: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t xml:space="preserve">Many of the core ideas of social categories are highly compatible with queer theory, especially eg social identity theory, shifting identities etc. However, as we shall see, when looking at the categories evoked by faces, that is where we start having a problem.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color w:val="auto"/>
          <w:kern w:val="2"/>
          <w:sz w:val="24"/>
          <w:szCs w:val="24"/>
          <w:lang w:val="en-US" w:eastAsia="zh-CN" w:bidi="hi-IN"/>
        </w:rPr>
        <w:t>For gender categorization, the problem comes from a very basic and common method in psychology. A very basic and commonly used method is to present participants with a face and ask them to pick one of several specified social categories. For gender, this is almost exclusively the categories woman and man (or “male” and “female”) (see for example, Cloutier et al., 2005; Campanella et al., 2001; Webster et al., 2004; Zhao &amp; Bentin, 2008). Furthermore participants categorize gender in faces even when gender was task-irrelevant and when not instructed to do so (Mason, Cloutier, Macrae) and when presented with images degraded to the point that no individual qualities could be discerened (Cloutier, Mason &amp; Macrae, 2005). F</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ace composites of woman-man pairs are rated according to the gender category of the most prominent more often than might be expected purely on the basis of the physical features of the face. For example, a face composite of 70% woman and 30% man was categorized as a woman 90% of the time (Campanella et al., 2001; Freeman et al., 2010). The conclusions one might draw from these studies is that gendered perception is automatic, easy and organized according to the woman/man binary.</w:t>
      </w:r>
    </w:p>
    <w:p>
      <w:pPr>
        <w:pStyle w:val="Normal"/>
        <w:bidi w:val="0"/>
        <w:jc w:val="left"/>
        <w:rPr/>
      </w:pPr>
      <w:r>
        <w:rPr/>
      </w:r>
    </w:p>
    <w:p>
      <w:pPr>
        <w:pStyle w:val="Normal"/>
        <w:bidi w:val="0"/>
        <w:jc w:val="left"/>
        <w:rPr/>
      </w:pPr>
      <w:r>
        <w:rPr/>
        <w:t xml:space="preserve">This research is important and beneficial, but it is important to note that the basic categorization paradigm at the heart of this literature carries with it a number of unarticulated ideas and assumptions about the nature of categories, which furthermore, are communicated to the subjects. One is that gender categories are distinct entities. One is that they are visible from faces. One is that it is binary. This issue is fundamental to the categorization paradigm. It can be partially alleviated by including the addition of additional categories or the option to refrain categorizing. When participants are given these options, many opt into them, suggesting that the standard categorization paradigm is unnecessarily restrictive (van Berlekom et al., in preperation). However, even with additional and queer categories, the basic categorization paradigm still has many of the problems just described. The inclusion of queer categories addtionally comes with the somewhat uncomfortable implication that queerness looks or should look a certain way. If we bring it back to queer and gender performative, binary categorization options is an example of how researchers force participant into a binary way of thinking. Forcing them to perform gender in a binary way. </w:t>
      </w:r>
    </w:p>
    <w:p>
      <w:pPr>
        <w:pStyle w:val="Normal"/>
        <w:bidi w:val="0"/>
        <w:jc w:val="left"/>
        <w:rPr/>
      </w:pPr>
      <w:r>
        <w:rPr/>
      </w:r>
    </w:p>
    <w:p>
      <w:pPr>
        <w:pStyle w:val="Normal"/>
        <w:bidi w:val="0"/>
        <w:jc w:val="left"/>
        <w:rPr/>
      </w:pPr>
      <w:r>
        <w:rPr/>
        <w:t>So, how can we measure categorization in a way that truly allows participants to categorize queerly. The answer is pronouns. Pronouns are a curious little feature of language. In English the pronouns she and he do not directly constitute a categorization, but they are so strongly linked to genders that they can be taken for granted to have been used as the result of categorization according to their associated gender. Certainly, that is the experience of transgender and gender non-conforming people when referred to using the wrong pronoun (Uh… ref). In contrast, we have the gender-neutral pronoun they.</w:t>
      </w:r>
      <w:r>
        <w:rPr>
          <w:b w:val="false"/>
          <w:bCs w:val="false"/>
        </w:rPr>
        <w:t xml:space="preserve"> Because it contains so many possibilities and does not restrict, it is queer! Uh, there are better ways to phrase that of course. </w:t>
      </w:r>
      <w:r>
        <w:rPr/>
        <w:t xml:space="preserve"> </w:t>
      </w:r>
    </w:p>
    <w:p>
      <w:pPr>
        <w:pStyle w:val="Normal"/>
        <w:bidi w:val="0"/>
        <w:jc w:val="left"/>
        <w:rPr/>
      </w:pPr>
      <w:r>
        <w:rPr/>
      </w:r>
    </w:p>
    <w:p>
      <w:pPr>
        <w:pStyle w:val="Normal"/>
        <w:bidi w:val="0"/>
        <w:jc w:val="left"/>
        <w:rPr/>
      </w:pPr>
      <w:r>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pPr>
      <w:r>
        <w:rPr/>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Liberation Serif" w:hAnsi="Liberation Serif" w:eastAsia="Songti SC" w:cs="Arial Unicode MS"/>
          <w:b/>
          <w:b/>
          <w:bCs/>
          <w:i w:val="false"/>
          <w:i w:val="false"/>
          <w:iCs w:val="false"/>
          <w:color w:val="auto"/>
          <w:kern w:val="2"/>
          <w:sz w:val="24"/>
          <w:szCs w:val="24"/>
          <w:lang w:val="en-US" w:eastAsia="zh-CN" w:bidi="hi-IN"/>
        </w:rPr>
      </w:pPr>
      <w:r>
        <w:rPr/>
      </w:r>
    </w:p>
    <w:p>
      <w:pPr>
        <w:pStyle w:val="Normal"/>
        <w:bidi w:val="0"/>
        <w:jc w:val="left"/>
        <w:rPr>
          <w:b w:val="false"/>
          <w:b w:val="false"/>
          <w:bCs w:val="false"/>
        </w:rPr>
      </w:pPr>
      <w:r>
        <w:rPr>
          <w:b w:val="false"/>
          <w:bCs w:val="false"/>
        </w:rPr>
      </w:r>
    </w:p>
    <w:p>
      <w:pPr>
        <w:pStyle w:val="Normal"/>
        <w:bidi w:val="0"/>
        <w:jc w:val="left"/>
        <w:rPr>
          <w:b/>
          <w:b/>
          <w:bCs/>
        </w:rPr>
      </w:pPr>
      <w:r>
        <w:rPr>
          <w:b/>
          <w:bCs/>
        </w:rPr>
        <w:t>Overview of the present resesrch</w:t>
      </w:r>
    </w:p>
    <w:p>
      <w:pPr>
        <w:pStyle w:val="Normal"/>
        <w:bidi w:val="0"/>
        <w:jc w:val="left"/>
        <w:rPr>
          <w:b w:val="false"/>
          <w:b w:val="false"/>
          <w:bCs w:val="false"/>
        </w:rPr>
      </w:pPr>
      <w:r>
        <w:rPr>
          <w:b w:val="false"/>
          <w:bCs w:val="false"/>
        </w:rPr>
        <w:t xml:space="preserve">The overarching goal of the study proposed here is to investigate whether perceptions of gender measured with response options that reinforce binary gender norms leads participants to view gender as dimorrphic and to categorize gender as binary or queerly.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b w:val="false"/>
          <w:bCs w:val="false"/>
          <w:i/>
          <w:iCs/>
          <w:color w:val="auto"/>
          <w:kern w:val="2"/>
          <w:sz w:val="24"/>
          <w:szCs w:val="24"/>
          <w:lang w:val="en-US" w:eastAsia="zh-CN" w:bidi="hi-IN"/>
        </w:rPr>
        <w:t>multiple</w:t>
      </w:r>
      <w:r>
        <w:rPr>
          <w:rFonts w:eastAsia="Songti SC" w:cs="Arial Unicode MS"/>
          <w:b w:val="false"/>
          <w:bCs w:val="false"/>
          <w:color w:val="auto"/>
          <w:kern w:val="2"/>
          <w:sz w:val="24"/>
          <w:szCs w:val="24"/>
          <w:lang w:val="en-US" w:eastAsia="zh-CN" w:bidi="hi-IN"/>
        </w:rPr>
        <w:t xml:space="preserve"> </w:t>
      </w:r>
      <w:r>
        <w:rPr>
          <w:rFonts w:eastAsia="Songti SC" w:cs="Arial Unicode MS"/>
          <w:b w:val="false"/>
          <w:bCs w:val="false"/>
          <w:i/>
          <w:iCs/>
          <w:color w:val="auto"/>
          <w:kern w:val="2"/>
          <w:sz w:val="24"/>
          <w:szCs w:val="24"/>
          <w:lang w:val="en-US" w:eastAsia="zh-CN" w:bidi="hi-IN"/>
        </w:rPr>
        <w:t xml:space="preserve">options </w:t>
      </w:r>
      <w:r>
        <w:rPr>
          <w:rFonts w:eastAsia="Songti SC" w:cs="Arial Unicode MS"/>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b w:val="false"/>
          <w:bCs w:val="false"/>
          <w:i/>
          <w:iCs/>
          <w:color w:val="auto"/>
          <w:kern w:val="2"/>
          <w:sz w:val="24"/>
          <w:szCs w:val="24"/>
          <w:lang w:val="en-US" w:eastAsia="zh-CN" w:bidi="hi-IN"/>
        </w:rPr>
        <w:t xml:space="preserve">free text </w:t>
      </w:r>
      <w:r>
        <w:rPr>
          <w:rFonts w:eastAsia="Songti SC" w:cs="Arial Unicode MS"/>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Dimorphic perception will be tested using a judgement task with two conditions. Participants are shown a number of faces and asked to rate them in terms of genderedness. In the </w:t>
      </w:r>
      <w:r>
        <w:rPr>
          <w:rFonts w:eastAsia="Songti SC" w:cs="Arial Unicode MS"/>
          <w:b w:val="false"/>
          <w:bCs w:val="false"/>
          <w:i/>
          <w:iCs/>
          <w:color w:val="auto"/>
          <w:kern w:val="2"/>
          <w:sz w:val="24"/>
          <w:szCs w:val="24"/>
          <w:lang w:val="en-US" w:eastAsia="zh-CN" w:bidi="hi-IN"/>
        </w:rPr>
        <w:t xml:space="preserve">single-scale </w:t>
      </w:r>
      <w:r>
        <w:rPr>
          <w:rFonts w:eastAsia="Songti SC" w:cs="Arial Unicode MS"/>
          <w:b w:val="false"/>
          <w:bCs w:val="false"/>
          <w:i w:val="false"/>
          <w:iCs w:val="false"/>
          <w:color w:val="auto"/>
          <w:kern w:val="2"/>
          <w:sz w:val="24"/>
          <w:szCs w:val="24"/>
          <w:lang w:val="en-US" w:eastAsia="zh-CN" w:bidi="hi-IN"/>
        </w:rPr>
        <w:t xml:space="preserve">condition, participant rate the faces according a single scale with femininity on one end and masculinity on the other end. In the </w:t>
      </w:r>
      <w:r>
        <w:rPr>
          <w:rFonts w:eastAsia="Songti SC" w:cs="Arial Unicode MS"/>
          <w:b w:val="false"/>
          <w:bCs w:val="false"/>
          <w:i/>
          <w:iCs/>
          <w:color w:val="auto"/>
          <w:kern w:val="2"/>
          <w:sz w:val="24"/>
          <w:szCs w:val="24"/>
          <w:lang w:val="en-US" w:eastAsia="zh-CN" w:bidi="hi-IN"/>
        </w:rPr>
        <w:t xml:space="preserve">multiple-scale </w:t>
      </w:r>
      <w:r>
        <w:rPr>
          <w:rFonts w:eastAsia="Songti SC" w:cs="Arial Unicode MS"/>
          <w:b w:val="false"/>
          <w:bCs w:val="false"/>
          <w:i w:val="false"/>
          <w:iCs w:val="false"/>
          <w:color w:val="auto"/>
          <w:kern w:val="2"/>
          <w:sz w:val="24"/>
          <w:szCs w:val="24"/>
          <w:lang w:val="en-US" w:eastAsia="zh-CN" w:bidi="hi-IN"/>
        </w:rPr>
        <w:t>condition participants rate the faces for femininity and masculinity seperately. Participants rate several faces, perfect 50/50 morphs, 70/30 morphs and possibly just faces 100/0.</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Hypothesis: The difference between 50/50 morphs and the other two types of faces will be larger  in the </w:t>
      </w:r>
      <w:r>
        <w:rPr>
          <w:rFonts w:eastAsia="Songti SC" w:cs="Arial Unicode MS"/>
          <w:b w:val="false"/>
          <w:bCs w:val="false"/>
          <w:i/>
          <w:iCs/>
          <w:color w:val="auto"/>
          <w:kern w:val="2"/>
          <w:sz w:val="24"/>
          <w:szCs w:val="24"/>
          <w:lang w:val="en-US" w:eastAsia="zh-CN" w:bidi="hi-IN"/>
        </w:rPr>
        <w:t xml:space="preserve">multiple-scale </w:t>
      </w:r>
      <w:r>
        <w:rPr>
          <w:rFonts w:eastAsia="Songti SC" w:cs="Arial Unicode MS"/>
          <w:b w:val="false"/>
          <w:bCs w:val="false"/>
          <w:i w:val="false"/>
          <w:iCs w:val="false"/>
          <w:color w:val="auto"/>
          <w:kern w:val="2"/>
          <w:sz w:val="24"/>
          <w:szCs w:val="24"/>
          <w:lang w:val="en-US" w:eastAsia="zh-CN" w:bidi="hi-IN"/>
        </w:rPr>
        <w:t>condition than in the single-scale condition.</w:t>
      </w:r>
    </w:p>
    <w:p>
      <w:pPr>
        <w:pStyle w:val="Normal"/>
        <w:bidi w:val="0"/>
        <w:jc w:val="left"/>
        <w:rPr>
          <w:b w:val="false"/>
          <w:b w:val="false"/>
          <w:bCs w:val="false"/>
          <w:i/>
          <w:i/>
          <w:iCs/>
        </w:rPr>
      </w:pPr>
      <w:r>
        <w:rPr>
          <w:b w:val="false"/>
          <w:bCs w:val="false"/>
          <w:i/>
          <w:iCs/>
        </w:rPr>
      </w:r>
    </w:p>
    <w:p>
      <w:pPr>
        <w:pStyle w:val="Normal"/>
        <w:bidi w:val="0"/>
        <w:jc w:val="left"/>
        <w:rPr>
          <w:b/>
          <w:b/>
          <w:bCs/>
        </w:rPr>
      </w:pPr>
      <w:r>
        <w:rPr>
          <w:b/>
          <w:bCs/>
        </w:rPr>
      </w:r>
    </w:p>
    <w:p>
      <w:pPr>
        <w:pStyle w:val="Normal"/>
        <w:bidi w:val="0"/>
        <w:jc w:val="left"/>
        <w:rPr>
          <w:b/>
          <w:b/>
          <w:bCs/>
        </w:rPr>
      </w:pPr>
      <w:r>
        <w:rPr>
          <w:b/>
          <w:bCs/>
        </w:rPr>
        <w:t>Snips</w:t>
      </w:r>
    </w:p>
    <w:p>
      <w:pPr>
        <w:pStyle w:val="Normal"/>
        <w:bidi w:val="0"/>
        <w:jc w:val="left"/>
        <w:rPr>
          <w:b w:val="false"/>
          <w:b w:val="false"/>
          <w:bCs w:val="false"/>
        </w:rPr>
      </w:pPr>
      <w:r>
        <w:rPr>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Dotted lines </w:t>
      </w:r>
      <w:r>
        <w:rPr>
          <w:b/>
          <w:bCs/>
          <w:sz w:val="21"/>
          <w:szCs w:val="21"/>
        </w:rPr>
        <w:t xml:space="preserve">A </w:t>
      </w:r>
      <w:r>
        <w:rPr>
          <w:b w:val="false"/>
          <w:bCs w:val="false"/>
          <w:sz w:val="21"/>
          <w:szCs w:val="21"/>
        </w:rPr>
        <w:t xml:space="preserve">epresent my suggestion for the main difference between the two conditions. </w:t>
      </w:r>
    </w:p>
    <w:p>
      <w:pPr>
        <w:pStyle w:val="Normal"/>
        <w:bidi w:val="0"/>
        <w:jc w:val="left"/>
        <w:rPr>
          <w:b w:val="false"/>
          <w:b w:val="false"/>
          <w:bCs w:val="false"/>
        </w:rPr>
      </w:pPr>
      <w:r>
        <w:rPr>
          <w:b w:val="false"/>
          <w:bCs w:val="false"/>
        </w:rPr>
      </w:r>
    </w:p>
    <w:p>
      <w:pPr>
        <w:pStyle w:val="Normal"/>
        <w:bidi w:val="0"/>
        <w:jc w:val="left"/>
        <w:rPr>
          <w:b/>
          <w:b/>
          <w:bCs/>
        </w:rPr>
      </w:pPr>
      <w:r>
        <w:rPr>
          <w:b/>
          <w:bCs/>
        </w:rPr>
        <w:t>Analyses &amp; comparisons</w:t>
      </w:r>
    </w:p>
    <w:p>
      <w:pPr>
        <w:pStyle w:val="Normal"/>
        <w:bidi w:val="0"/>
        <w:jc w:val="left"/>
        <w:rPr>
          <w:b w:val="false"/>
          <w:b w:val="false"/>
          <w:bCs w:val="false"/>
        </w:rPr>
      </w:pPr>
      <w:r>
        <w:rPr>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Second, I see at least two ways to test the effect. One is illustrated by the dotted line </w:t>
      </w:r>
      <w:r>
        <w:rPr>
          <w:b/>
          <w:bCs/>
        </w:rPr>
        <w:t xml:space="preserve">A </w:t>
      </w:r>
      <w:r>
        <w:rPr>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The Dotted lines </w:t>
      </w:r>
      <w:r>
        <w:rPr>
          <w:b/>
          <w:bCs/>
          <w:sz w:val="21"/>
          <w:szCs w:val="21"/>
        </w:rPr>
        <w:t>B</w:t>
      </w:r>
      <w:r>
        <w:rPr>
          <w:b w:val="false"/>
          <w:bCs w:val="false"/>
          <w:sz w:val="21"/>
          <w:szCs w:val="21"/>
        </w:rPr>
        <w:t xml:space="preserve"> and </w:t>
      </w:r>
      <w:r>
        <w:rPr>
          <w:b/>
          <w:bCs/>
          <w:sz w:val="21"/>
          <w:szCs w:val="21"/>
        </w:rPr>
        <w:t>C r</w:t>
      </w:r>
      <w:r>
        <w:rPr>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b w:val="false"/>
          <w:b w:val="false"/>
          <w:bCs w:val="false"/>
        </w:rPr>
      </w:pPr>
      <w:r>
        <w:rPr>
          <w:b w:val="false"/>
          <w:bCs w:val="false"/>
        </w:rPr>
      </w:r>
    </w:p>
    <w:p>
      <w:pPr>
        <w:pStyle w:val="Normal"/>
        <w:bidi w:val="0"/>
        <w:jc w:val="left"/>
        <w:rPr>
          <w:b/>
          <w:b/>
          <w:bCs/>
        </w:rPr>
      </w:pPr>
      <w:r>
        <w:rPr>
          <w:b/>
          <w:bCs/>
        </w:rPr>
        <w:t>An alternative way to go</w:t>
      </w:r>
    </w:p>
    <w:p>
      <w:pPr>
        <w:pStyle w:val="Normal"/>
        <w:bidi w:val="0"/>
        <w:jc w:val="left"/>
        <w:rPr/>
      </w:pPr>
      <w:r>
        <w:rPr>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Snips</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pPr>
      <w:r>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pPr>
      <w:r>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A big topic within this field is the degree to which gender categories are applied automatically.</w:t>
      </w:r>
      <w:commentRangeStart w:id="1"/>
      <w:r>
        <w:rPr>
          <w:rFonts w:eastAsia="Songti SC" w:cs="Arial Unicode MS"/>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1"/>
      <w:r>
        <w:commentReference w:id="1"/>
      </w: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b w:val="false"/>
          <w:b w:val="false"/>
          <w:bCs w:val="false"/>
        </w:rPr>
      </w:pPr>
      <w:r>
        <w:rPr>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pPr>
      <w:r>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
    </w:p>
    <w:p>
      <w:pPr>
        <w:pStyle w:val="Normal"/>
        <w:bidi w:val="0"/>
        <w:jc w:val="left"/>
        <w:rPr>
          <w:rFonts w:ascii="Liberation Serif" w:hAnsi="Liberation Serif" w:eastAsia="Songti SC" w:cs="Arial Unicode MS"/>
          <w:b/>
          <w:b/>
          <w:bCs/>
          <w:i w:val="false"/>
          <w:i w:val="false"/>
          <w:iCs w:val="false"/>
          <w:color w:val="auto"/>
          <w:kern w:val="2"/>
          <w:sz w:val="24"/>
          <w:szCs w:val="24"/>
          <w:lang w:val="en-US" w:eastAsia="zh-CN" w:bidi="hi-IN"/>
        </w:rPr>
      </w:pPr>
      <w:r>
        <w:rPr>
          <w:rFonts w:eastAsia="Songti SC" w:cs="Arial Unicode MS"/>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2"/>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0-05T09:19:01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Lesbian, Gay, Bisexual, Trans, Intersex and Queer Psychology: An Introduction</w:t>
      </w:r>
    </w:p>
  </w:comment>
  <w:comment w:id="1"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2"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LibreOffice/7.2.1.2$MacOSX_X86_64 LibreOffice_project/87b77fad49947c1441b67c559c339af8f3517e22</Application>
  <AppVersion>15.0000</AppVersion>
  <Pages>6</Pages>
  <Words>3091</Words>
  <Characters>16485</Characters>
  <CharactersWithSpaces>19572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2021-10-07T09:28:18Z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