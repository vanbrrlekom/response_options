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sz w:val="28"/>
          <w:szCs w:val="28"/>
        </w:rPr>
        <w:t xml:space="preserve">Queering </w:t>
      </w:r>
      <w:r>
        <w:rPr>
          <w:rFonts w:eastAsia="Songti SC" w:cs="Arial Unicode MS"/>
          <w:color w:val="auto"/>
          <w:kern w:val="2"/>
          <w:sz w:val="28"/>
          <w:szCs w:val="28"/>
          <w:lang w:val="en-US" w:eastAsia="zh-CN" w:bidi="hi-IN"/>
        </w:rPr>
        <w:t>social categorization</w:t>
      </w:r>
      <w:r>
        <w:rPr>
          <w:sz w:val="28"/>
          <w:szCs w:val="28"/>
        </w:rPr>
        <w:t xml:space="preserve">: The effect of binary </w:t>
      </w:r>
      <w:r>
        <w:rPr>
          <w:rFonts w:eastAsia="Songti SC" w:cs="Arial Unicode MS"/>
          <w:color w:val="auto"/>
          <w:kern w:val="2"/>
          <w:sz w:val="28"/>
          <w:szCs w:val="28"/>
          <w:lang w:val="en-US" w:eastAsia="zh-CN" w:bidi="hi-IN"/>
        </w:rPr>
        <w:t>measurements</w:t>
      </w:r>
      <w:r>
        <w:rPr>
          <w:sz w:val="28"/>
          <w:szCs w:val="28"/>
        </w:rPr>
        <w:t xml:space="preserve"> on </w:t>
      </w:r>
      <w:r>
        <w:rPr>
          <w:rFonts w:eastAsia="Songti SC" w:cs="Arial Unicode MS"/>
          <w:color w:val="auto"/>
          <w:kern w:val="2"/>
          <w:sz w:val="28"/>
          <w:szCs w:val="28"/>
          <w:lang w:val="en-US" w:eastAsia="zh-CN" w:bidi="hi-IN"/>
        </w:rPr>
        <w:t>categorical perception</w:t>
      </w:r>
      <w:r>
        <w:rPr>
          <w:sz w:val="28"/>
          <w:szCs w:val="28"/>
        </w:rPr>
        <w:t xml:space="preserve"> and perception of binary gender (</w:t>
      </w:r>
      <w:del w:id="0" w:author="Elli van Berlekom" w:date="2021-10-05T11:18:03Z">
        <w:r>
          <w:rPr>
            <w:sz w:val="28"/>
            <w:szCs w:val="28"/>
          </w:rPr>
          <w:delText>Extremely</w:delText>
        </w:r>
      </w:del>
      <w:r>
        <w:rPr>
          <w:sz w:val="28"/>
          <w:szCs w:val="28"/>
        </w:rPr>
        <w:t xml:space="preserve"> provisional title)</w:t>
      </w:r>
    </w:p>
    <w:p>
      <w:pPr>
        <w:pStyle w:val="Normal"/>
        <w:bidi w:val="0"/>
        <w:jc w:val="left"/>
        <w:rPr/>
      </w:pPr>
      <w:r>
        <w:rPr/>
      </w:r>
    </w:p>
    <w:p>
      <w:pPr>
        <w:pStyle w:val="Normal"/>
        <w:bidi w:val="0"/>
        <w:jc w:val="center"/>
        <w:rPr>
          <w:b/>
          <w:b/>
          <w:bCs/>
        </w:rPr>
      </w:pPr>
      <w:r>
        <w:rPr>
          <w:b/>
          <w:bCs/>
        </w:rPr>
        <w:t>Overview &amp; theoretical background</w:t>
      </w:r>
    </w:p>
    <w:p>
      <w:pPr>
        <w:pStyle w:val="Normal"/>
        <w:bidi w:val="0"/>
        <w:jc w:val="left"/>
        <w:rPr/>
      </w:pPr>
      <w:r>
        <w:rPr>
          <w:rFonts w:eastAsia="Songti SC" w:cs="Arial Unicode MS"/>
          <w:color w:val="auto"/>
          <w:kern w:val="2"/>
          <w:sz w:val="24"/>
          <w:szCs w:val="24"/>
          <w:lang w:val="en-US" w:eastAsia="zh-CN" w:bidi="hi-IN"/>
        </w:rPr>
        <w:t>S</w:t>
      </w:r>
      <w:r>
        <w:rPr/>
        <w:t xml:space="preserve">ex and gender are complicated multifaceted </w:t>
      </w:r>
      <w:r>
        <w:rPr>
          <w:rFonts w:eastAsia="Songti SC" w:cs="Arial Unicode MS"/>
          <w:color w:val="auto"/>
          <w:kern w:val="2"/>
          <w:sz w:val="24"/>
          <w:szCs w:val="24"/>
          <w:lang w:val="en-US" w:eastAsia="zh-CN" w:bidi="hi-IN"/>
        </w:rPr>
        <w:t>concepts</w:t>
      </w:r>
      <w:r>
        <w:rPr/>
        <w:t xml:space="preserve"> which cannot be summarized as simple binaries consisting of women and men (Hyde et al. 2018). </w:t>
      </w:r>
      <w:r>
        <w:rPr>
          <w:rFonts w:eastAsia="Songti SC" w:cs="Arial Unicode MS"/>
          <w:color w:val="auto"/>
          <w:kern w:val="2"/>
          <w:sz w:val="24"/>
          <w:szCs w:val="24"/>
          <w:lang w:val="en-US" w:eastAsia="zh-CN" w:bidi="hi-IN"/>
        </w:rPr>
        <w:t>In psychological experiments, however, that is precisely how sex/gender are frequently operationalized</w:t>
      </w:r>
      <w:r>
        <w:rPr/>
        <w:t xml:space="preserve">. Recently there has been a growing awareness that how researchers ask participants about their own gender identity, solely providing the responses woman and man </w:t>
      </w:r>
      <w:r>
        <w:rPr>
          <w:rFonts w:eastAsia="Songti SC" w:cs="Arial Unicode MS"/>
          <w:color w:val="auto"/>
          <w:kern w:val="2"/>
          <w:sz w:val="24"/>
          <w:szCs w:val="24"/>
          <w:lang w:val="en-US" w:eastAsia="zh-CN" w:bidi="hi-IN"/>
        </w:rPr>
        <w:t>is</w:t>
      </w:r>
      <w:r>
        <w:rPr/>
        <w:t xml:space="preserve"> limiting and alienating to </w:t>
      </w:r>
      <w:r>
        <w:rPr>
          <w:rFonts w:eastAsia="Songti SC" w:cs="Arial Unicode MS"/>
          <w:color w:val="auto"/>
          <w:kern w:val="2"/>
          <w:sz w:val="24"/>
          <w:szCs w:val="24"/>
          <w:lang w:val="en-US" w:eastAsia="zh-CN" w:bidi="hi-IN"/>
        </w:rPr>
        <w:t>many</w:t>
      </w:r>
      <w:r>
        <w:rPr/>
        <w:t xml:space="preserve"> (Linqvist et al., 20018; Westbrook &amp; Saperstein, 2015). There has yet to be a similar </w:t>
      </w:r>
      <w:r>
        <w:rPr>
          <w:rFonts w:eastAsia="Songti SC" w:cs="Arial Unicode MS"/>
          <w:color w:val="auto"/>
          <w:kern w:val="2"/>
          <w:sz w:val="24"/>
          <w:szCs w:val="24"/>
          <w:lang w:val="en-US" w:eastAsia="zh-CN" w:bidi="hi-IN"/>
        </w:rPr>
        <w:t>examination of</w:t>
      </w:r>
      <w:r>
        <w:rPr/>
        <w:t xml:space="preserve">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bidi w:val="0"/>
        <w:jc w:val="left"/>
        <w:rPr>
          <w:rFonts w:ascii="Liberation Serif" w:hAnsi="Liberation Serif" w:eastAsia="Songti SC" w:cs="Arial Unicode MS"/>
          <w:i w:val="false"/>
          <w:i w:val="false"/>
          <w:iCs w:val="false"/>
          <w:color w:val="auto"/>
          <w:kern w:val="2"/>
          <w:sz w:val="24"/>
          <w:szCs w:val="24"/>
          <w:lang w:val="en-US" w:eastAsia="zh-CN" w:bidi="hi-IN"/>
        </w:rPr>
      </w:pPr>
      <w:r>
        <w:rPr>
          <w:rFonts w:eastAsia="Songti SC" w:cs="Arial Unicode MS"/>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An important starting point for this study is queer theory, which is perhaps best understood as any method that begins by questioning the normative idea that gender, sex and sexuality are best understood as discrete and easily knowable categories. One of the key insights of queer theory is that sex/gender/sexuality consist of a network of ideas structured around a contrast between </w:t>
      </w:r>
      <w:r>
        <w:rPr>
          <w:rFonts w:eastAsia="Songti SC" w:cs="Arial Unicode MS"/>
          <w:b w:val="false"/>
          <w:bCs w:val="false"/>
          <w:i/>
          <w:iCs/>
          <w:color w:val="auto"/>
          <w:kern w:val="2"/>
          <w:sz w:val="24"/>
          <w:szCs w:val="24"/>
          <w:lang w:val="en-US" w:eastAsia="zh-CN" w:bidi="hi-IN"/>
        </w:rPr>
        <w:t>normal, which</w:t>
      </w:r>
      <w:r>
        <w:rPr>
          <w:rFonts w:eastAsia="Songti SC" w:cs="Arial Unicode MS"/>
          <w:b w:val="false"/>
          <w:bCs w:val="false"/>
          <w:i w:val="false"/>
          <w:iCs w:val="false"/>
          <w:color w:val="auto"/>
          <w:kern w:val="2"/>
          <w:sz w:val="24"/>
          <w:szCs w:val="24"/>
          <w:lang w:val="en-US" w:eastAsia="zh-CN" w:bidi="hi-IN"/>
        </w:rPr>
        <w:t xml:space="preserve"> consists of heterosexual women and men and </w:t>
      </w:r>
      <w:r>
        <w:rPr>
          <w:rFonts w:eastAsia="Songti SC" w:cs="Arial Unicode MS"/>
          <w:b w:val="false"/>
          <w:bCs w:val="false"/>
          <w:i/>
          <w:iCs/>
          <w:color w:val="auto"/>
          <w:kern w:val="2"/>
          <w:sz w:val="24"/>
          <w:szCs w:val="24"/>
          <w:lang w:val="en-US" w:eastAsia="zh-CN" w:bidi="hi-IN"/>
        </w:rPr>
        <w:t>Other(or deviant?)</w:t>
      </w:r>
      <w:r>
        <w:rPr>
          <w:rFonts w:eastAsia="Songti SC" w:cs="Arial Unicode MS"/>
          <w:b w:val="false"/>
          <w:bCs w:val="false"/>
          <w:i w:val="false"/>
          <w:iCs w:val="false"/>
          <w:color w:val="auto"/>
          <w:kern w:val="2"/>
          <w:sz w:val="24"/>
          <w:szCs w:val="24"/>
          <w:lang w:val="en-US" w:eastAsia="zh-CN" w:bidi="hi-IN"/>
        </w:rPr>
        <w:t xml:space="preserve"> which is anyone that does not neatly fit into these categories (Ellis, Riggs &amp; Peel, 2019). Consequently, the addition of non-normative categories still maintains the normal/Other distinction and queering a certain category has become shorthand for exploring the ways that category is mutable, flexible, and in which categories are not mutually exclusive. (Ref, Focault?).  Queer theory is a useful tool for challenging normative gender ideals, and can therefore function as as a lens to examine existing research and as a guide for future research (for example, Morgenroth et al., 2018).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pPr>
      <w:r>
        <w:rPr>
          <w:rFonts w:eastAsia="Songti SC" w:cs="Arial Unicode MS"/>
          <w:b w:val="false"/>
          <w:bCs w:val="false"/>
          <w:i w:val="false"/>
          <w:iCs w:val="false"/>
          <w:color w:val="auto"/>
          <w:kern w:val="2"/>
          <w:sz w:val="24"/>
          <w:szCs w:val="24"/>
          <w:lang w:val="en-US" w:eastAsia="zh-CN" w:bidi="hi-IN"/>
        </w:rPr>
        <w:t>Recently, a number of studies have been published suggesting support for these ideas from queer theory.  For example, Hyde (2019) examined a wide range of studies reporting gender differences between women and men and concluded that in many cases, the gender differences were exaggerated due to focus on average differences over within-category variation. Joel and colleagues (2014) showed people don’t always feel like their gender, even cis-people. Hester and colleagues examined ratings and features of faces and found no evidence that there are two distinct types of gender in faces. These studies suggest that normative assumptions of gender don’t always hold up. These studies show that queer theory can be a useful guid to research.</w:t>
      </w:r>
    </w:p>
    <w:p>
      <w:pPr>
        <w:pStyle w:val="Normal"/>
        <w:bidi w:val="0"/>
        <w:jc w:val="left"/>
        <w:rPr>
          <w:rFonts w:ascii="Times New Roman" w:hAnsi="Times New Roman" w:eastAsia="Songti SC" w:cs="Arial Unicode MS"/>
          <w:b/>
          <w:b/>
          <w:bCs/>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b/>
          <w:bCs/>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Social categorization</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Social categorization research examines the process and consequences of mentally sorting others according to membership in various social groups  (see Freeman &amp; Anbady, 2011; Fiske &amp; Taylor, 2013). Activating certain social categories, such as women or men, also activates associated ideas and stereotypes (Macrae &amp; Bodenhausen, 2000; Freeman &amp; Anbady, 2011). The research differentiates between thinking about someone categorically, where they are primarily appraised according to the social group they belong to or individualistically, where they are appraised as individual (Fiske et al., 1998). In the last few decades, researchers hav also started investigating social categorization as it is evoked by faces. </w:t>
      </w:r>
    </w:p>
    <w:p>
      <w:pPr>
        <w:pStyle w:val="Normal"/>
        <w:bidi w:val="0"/>
        <w:jc w:val="left"/>
        <w:rPr>
          <w:rFonts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Although there is diversity in the type of effects they examine, many studies use what I will term the “categorization paradigm”, a method where researchers present participants with a face and ask them to categories it according to one of specified social categories. For gender, these categories are almost exclusively “woman” and “man” (or “male” and “female”) (see for example, Cloutier et al., 2005; Campanella et al., 2001; Webster et al., 2004; Zhao &amp; Bentin, 2008). This paradigm has been use to show that participants categorize gender in faces even when gender was task-irrelevant and when not instructed to do so (Mason, Cloutier, Macrae) and when presented with images degraded to the point that no individual qualities could be discerened (Cloutier, Mason &amp; Macrae, 2005). Furthermore, perception of gender has been proposed to be “categorical”. F</w:t>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ace composites of woman-man pairs are rated according to the gender category of the most prominent more often than might be expected purely on the basis of the physical features of the face. For example, a face composite of 70% woman and 30% man was categorized as a woman 90% of the time (Campanella et al., 2001; Freeman et al., 2010). Together, these studies present a view of binary gender as a powerful organizing principle for humans.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b/>
          <w:bCs/>
        </w:rPr>
      </w:pPr>
      <w:r>
        <w:rPr>
          <w:rFonts w:eastAsia="Songti SC" w:cs="Arial Unicode MS" w:ascii="Times New Roman" w:hAnsi="Times New Roman"/>
          <w:b/>
          <w:bCs/>
          <w:i w:val="false"/>
          <w:caps w:val="false"/>
          <w:smallCaps w:val="false"/>
          <w:strike w:val="false"/>
          <w:dstrike w:val="false"/>
          <w:color w:val="000000"/>
          <w:kern w:val="2"/>
          <w:sz w:val="24"/>
          <w:szCs w:val="24"/>
          <w:u w:val="none"/>
          <w:effect w:val="none"/>
          <w:shd w:fill="auto" w:val="clear"/>
          <w:lang w:val="en-US" w:eastAsia="zh-CN" w:bidi="hi-IN"/>
        </w:rPr>
        <w:t>Toward a queer social categorization</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t xml:space="preserve">Although the consequences and content of social categorization are well studied, relatively less time is spent considering </w:t>
      </w:r>
      <w:r>
        <w:rPr>
          <w:rFonts w:eastAsia="Songti SC" w:cs="Arial Unicode MS"/>
          <w:color w:val="auto"/>
          <w:kern w:val="2"/>
          <w:sz w:val="24"/>
          <w:szCs w:val="24"/>
          <w:lang w:val="en-US" w:eastAsia="zh-CN" w:bidi="hi-IN"/>
        </w:rPr>
        <w:t xml:space="preserve">how people represent </w:t>
      </w:r>
      <w:r>
        <w:rPr>
          <w:rFonts w:eastAsia="Songti SC" w:cs="Arial Unicode MS"/>
          <w:color w:val="auto"/>
          <w:kern w:val="2"/>
          <w:sz w:val="24"/>
          <w:szCs w:val="24"/>
          <w:lang w:val="en-US" w:eastAsia="zh-CN" w:bidi="hi-IN"/>
        </w:rPr>
        <w:t>social</w:t>
      </w:r>
      <w:r>
        <w:rPr>
          <w:rFonts w:eastAsia="Songti SC" w:cs="Arial Unicode MS"/>
          <w:color w:val="auto"/>
          <w:kern w:val="2"/>
          <w:sz w:val="24"/>
          <w:szCs w:val="24"/>
          <w:lang w:val="en-US" w:eastAsia="zh-CN" w:bidi="hi-IN"/>
        </w:rPr>
        <w:t xml:space="preserve"> categories</w:t>
      </w:r>
      <w:r>
        <w:rPr/>
        <w:t xml:space="preserve">.  Thorne and Hegarty (2019) draw from both cognitive psychology and queer theory to outline several possible ways </w:t>
      </w:r>
      <w:r>
        <w:rPr>
          <w:rFonts w:eastAsia="Songti SC" w:cs="Arial Unicode MS"/>
          <w:color w:val="auto"/>
          <w:kern w:val="2"/>
          <w:sz w:val="24"/>
          <w:szCs w:val="24"/>
          <w:lang w:val="en-US" w:eastAsia="zh-CN" w:bidi="hi-IN"/>
        </w:rPr>
        <w:t>represent</w:t>
      </w:r>
      <w:r>
        <w:rPr/>
        <w:t xml:space="preserve"> categorie</w:t>
      </w:r>
      <w:r>
        <w:rPr>
          <w:rFonts w:eastAsia="Songti SC" w:cs="Arial Unicode MS"/>
          <w:color w:val="auto"/>
          <w:kern w:val="2"/>
          <w:sz w:val="24"/>
          <w:szCs w:val="24"/>
          <w:lang w:val="en-US" w:eastAsia="zh-CN" w:bidi="hi-IN"/>
        </w:rPr>
        <w:t xml:space="preserve">s. According to various systems of categorization, categories can be more or less discrete, more or less permeable and more or less mutually exclusive. </w:t>
      </w:r>
      <w:r>
        <w:rPr>
          <w:rFonts w:eastAsia="Songti SC" w:cs="Arial Unicode MS"/>
          <w:color w:val="auto"/>
          <w:kern w:val="2"/>
          <w:sz w:val="24"/>
          <w:szCs w:val="24"/>
          <w:lang w:val="en-US" w:eastAsia="zh-CN" w:bidi="hi-IN"/>
        </w:rPr>
        <w:t>They outline several instances showing that people flexibly conceptualise categories differently.</w:t>
      </w:r>
      <w:r>
        <w:rPr>
          <w:rFonts w:eastAsia="Songti SC" w:cs="Arial Unicode MS"/>
          <w:color w:val="auto"/>
          <w:kern w:val="2"/>
          <w:sz w:val="24"/>
          <w:szCs w:val="24"/>
          <w:lang w:val="en-US" w:eastAsia="zh-CN" w:bidi="hi-IN"/>
        </w:rPr>
        <w:t xml:space="preserve"> </w:t>
      </w:r>
      <w:r>
        <w:rPr>
          <w:i w:val="false"/>
          <w:iCs w:val="false"/>
        </w:rPr>
        <w:t xml:space="preserve"> The point is not that gender categories are necessarily one way or another –though </w:t>
      </w:r>
      <w:r>
        <w:rPr>
          <w:rFonts w:eastAsia="Songti SC" w:cs="Arial Unicode MS"/>
          <w:i w:val="false"/>
          <w:iCs w:val="false"/>
          <w:color w:val="auto"/>
          <w:kern w:val="2"/>
          <w:sz w:val="24"/>
          <w:szCs w:val="24"/>
          <w:lang w:val="en-US" w:eastAsia="zh-CN" w:bidi="hi-IN"/>
        </w:rPr>
        <w:t>some</w:t>
      </w:r>
      <w:r>
        <w:rPr>
          <w:i w:val="false"/>
          <w:iCs w:val="false"/>
        </w:rPr>
        <w:t xml:space="preserve"> research suggests that they are probably fuzzy, permeable and mutually inclusive (see Hyde et al., 2018, </w:t>
      </w:r>
      <w:r>
        <w:rPr>
          <w:i w:val="false"/>
          <w:iCs w:val="false"/>
        </w:rPr>
        <w:t>Joel et al., 2014</w:t>
      </w:r>
      <w:r>
        <w:rPr>
          <w:i w:val="false"/>
          <w:iCs w:val="false"/>
        </w:rPr>
        <w:t>) – the point is that different participants may have different views on the nature of gender categories. In contrast, t</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he categorization paradigm, where participants have to choose from a selection of possible options, presents a view of gender categories as discrete, impermeable, and mutually exclusive. </w:t>
      </w:r>
      <w:r>
        <w:rPr>
          <w:i w:val="false"/>
          <w:iCs w:val="false"/>
        </w:rPr>
        <w:t>In these experiments, participants can’t possibly make queer categorization, they aren’t</w:t>
      </w:r>
      <w:r>
        <w:rPr>
          <w:i/>
          <w:iCs/>
        </w:rPr>
        <w:t xml:space="preserve"> allowed</w:t>
      </w:r>
      <w:r>
        <w:rPr>
          <w:i w:val="false"/>
          <w:iCs w:val="false"/>
        </w:rPr>
        <w:t xml:space="preserve"> to.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b w:val="false"/>
          <w:i w:val="false"/>
          <w:caps w:val="false"/>
          <w:smallCaps w:val="false"/>
          <w:strike w:val="false"/>
          <w:dstrike w:val="false"/>
          <w:color w:val="000000"/>
          <w:kern w:val="2"/>
          <w:sz w:val="24"/>
          <w:szCs w:val="24"/>
          <w:u w:val="none"/>
          <w:effect w:val="none"/>
          <w:shd w:fill="auto" w:val="clear"/>
          <w:lang w:val="en-US" w:eastAsia="zh-CN" w:bidi="hi-IN"/>
        </w:rPr>
        <w:t xml:space="preserve">Of course, this raises the question, what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 xml:space="preserve">does </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a queer social categorization look like? It would not be categorizing someone </w:t>
      </w:r>
      <w:r>
        <w:rPr>
          <w:rFonts w:eastAsia="Songti SC" w:cs="Arial Unicode MS"/>
          <w:b w:val="false"/>
          <w:i/>
          <w:iCs/>
          <w:caps w:val="false"/>
          <w:smallCaps w:val="false"/>
          <w:strike w:val="false"/>
          <w:dstrike w:val="false"/>
          <w:color w:val="000000"/>
          <w:kern w:val="2"/>
          <w:sz w:val="24"/>
          <w:szCs w:val="24"/>
          <w:u w:val="none"/>
          <w:effect w:val="none"/>
          <w:shd w:fill="auto" w:val="clear"/>
          <w:lang w:val="en-US" w:eastAsia="zh-CN" w:bidi="hi-IN"/>
        </w:rPr>
        <w:t>as queer</w:t>
      </w:r>
      <w:r>
        <w:rPr>
          <w:rFonts w:eastAsia="Songti SC" w:cs="Arial Unicode MS"/>
          <w:b w:val="false"/>
          <w:i w:val="false"/>
          <w:iCs w:val="false"/>
          <w:caps w:val="false"/>
          <w:smallCaps w:val="false"/>
          <w:strike w:val="false"/>
          <w:dstrike w:val="false"/>
          <w:color w:val="000000"/>
          <w:kern w:val="2"/>
          <w:sz w:val="24"/>
          <w:szCs w:val="24"/>
          <w:u w:val="none"/>
          <w:effect w:val="none"/>
          <w:shd w:fill="auto" w:val="clear"/>
          <w:lang w:val="en-US" w:eastAsia="zh-CN" w:bidi="hi-IN"/>
        </w:rPr>
        <w:t>, rather, it would be allowing them to step into any number of not possibly co-existing identities. Measuring this type of categorization poses a challenge, however. One possibility is to supplement the traditional binary response categories with additional alternatives and the option to refrain from categorizing altogether. Indeed, w</w:t>
      </w:r>
      <w:r>
        <w:rPr/>
        <w:t xml:space="preserve">hen participants </w:t>
      </w:r>
      <w:r>
        <w:rPr>
          <w:rFonts w:eastAsia="Songti SC" w:cs="Arial Unicode MS"/>
          <w:color w:val="auto"/>
          <w:kern w:val="2"/>
          <w:sz w:val="24"/>
          <w:szCs w:val="24"/>
          <w:lang w:val="en-US" w:eastAsia="zh-CN" w:bidi="hi-IN"/>
        </w:rPr>
        <w:t>were</w:t>
      </w:r>
      <w:r>
        <w:rPr/>
        <w:t xml:space="preserve"> given these options, many opted into them, suggesting that the standard categorization paradigm is unnecessarily restrictive (van Berlekom et al., in preparation). Such expanded categorization paradigm does not present gender as binary, </w:t>
      </w:r>
      <w:r>
        <w:rPr>
          <w:rFonts w:eastAsia="Songti SC" w:cs="Arial Unicode MS"/>
          <w:color w:val="auto"/>
          <w:kern w:val="2"/>
          <w:sz w:val="24"/>
          <w:szCs w:val="24"/>
          <w:lang w:val="en-US" w:eastAsia="zh-CN" w:bidi="hi-IN"/>
        </w:rPr>
        <w:t>but</w:t>
      </w:r>
      <w:r>
        <w:rPr/>
        <w:t>, it still implies that gender categories are mutually exclusive and discrete. 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bidi w:val="0"/>
        <w:jc w:val="left"/>
        <w:rPr/>
      </w:pPr>
      <w:r>
        <w:rPr/>
      </w:r>
    </w:p>
    <w:p>
      <w:pPr>
        <w:pStyle w:val="Normal"/>
        <w:bidi w:val="0"/>
        <w:jc w:val="left"/>
        <w:rPr/>
      </w:pPr>
      <w:r>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w:t>
      </w:r>
      <w:r>
        <w:rPr>
          <w:rFonts w:eastAsia="Songti SC" w:cs="Arial Unicode MS"/>
          <w:color w:val="auto"/>
          <w:kern w:val="2"/>
          <w:sz w:val="24"/>
          <w:szCs w:val="24"/>
          <w:lang w:val="en-US" w:eastAsia="zh-CN" w:bidi="hi-IN"/>
        </w:rPr>
        <w:t xml:space="preserve">useful for measuring the effect of how questions of gender affect queer social categorization. </w:t>
      </w:r>
    </w:p>
    <w:p>
      <w:pPr>
        <w:pStyle w:val="Normal"/>
        <w:bidi w:val="0"/>
        <w:jc w:val="left"/>
        <w:rPr>
          <w:rFonts w:ascii="Times New Roman" w:hAnsi="Times New Roman" w:eastAsia="Songti SC" w:cs="Arial Unicode MS"/>
          <w:b w:val="false"/>
          <w:b w:val="false"/>
          <w:bCs/>
          <w:i w:val="false"/>
          <w:i w:val="false"/>
          <w:iCs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i w:val="false"/>
          <w:iCs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b w:val="false"/>
          <w:b w:val="false"/>
          <w:bCs w:val="false"/>
        </w:rPr>
      </w:pPr>
      <w:r>
        <w:rPr>
          <w:b w:val="false"/>
          <w:bCs w:val="false"/>
        </w:rPr>
      </w:r>
    </w:p>
    <w:p>
      <w:pPr>
        <w:pStyle w:val="Normal"/>
        <w:bidi w:val="0"/>
        <w:jc w:val="left"/>
        <w:rPr>
          <w:b/>
          <w:b/>
          <w:bCs/>
        </w:rPr>
      </w:pPr>
      <w:r>
        <w:rPr>
          <w:b/>
          <w:bCs/>
        </w:rPr>
        <w:t>Overview of the present research</w:t>
      </w:r>
    </w:p>
    <w:p>
      <w:pPr>
        <w:pStyle w:val="Normal"/>
        <w:bidi w:val="0"/>
        <w:jc w:val="left"/>
        <w:rPr>
          <w:b w:val="false"/>
          <w:b w:val="false"/>
          <w:bCs w:val="false"/>
        </w:rPr>
      </w:pPr>
      <w:r>
        <w:rPr>
          <w:b w:val="false"/>
          <w:bCs w:val="false"/>
        </w:rPr>
        <w:t xml:space="preserve">The overarching goal of the study proposed here is to investigate whether perceptions of gender measured with response options that reinforce binary gender norms leads participants to view gender categorically and to categorize gender as binary or queer. </w:t>
      </w:r>
      <w:r>
        <w:rPr>
          <w:rFonts w:eastAsia="Songti SC" w:cs="Arial Unicode MS"/>
          <w:b w:val="false"/>
          <w:bCs w:val="false"/>
          <w:color w:val="auto"/>
          <w:kern w:val="2"/>
          <w:sz w:val="24"/>
          <w:szCs w:val="24"/>
          <w:lang w:val="en-US" w:eastAsia="zh-CN" w:bidi="hi-IN"/>
        </w:rPr>
        <w:t xml:space="preserve">A key difficulty in this research is that the outcome measure is dependent on the response options. In other words, it’s very easy to conflate the independent variable with the dependent variable. A categorization task with woman/man/I don’t know is simply not comparable to one with woman/man as options. I see two ways to overcome this problem. The first possible strategy is to find some other measure which is a consequence of the main outcome. This is the strategy used in study 1, where the outcome is not binary categorisation </w:t>
      </w:r>
      <w:r>
        <w:rPr>
          <w:rFonts w:eastAsia="Songti SC" w:cs="Arial Unicode MS"/>
          <w:b w:val="false"/>
          <w:bCs w:val="false"/>
          <w:i/>
          <w:iCs/>
          <w:color w:val="auto"/>
          <w:kern w:val="2"/>
          <w:sz w:val="24"/>
          <w:szCs w:val="24"/>
          <w:lang w:val="en-US" w:eastAsia="zh-CN" w:bidi="hi-IN"/>
        </w:rPr>
        <w:t>per se</w:t>
      </w:r>
      <w:r>
        <w:rPr>
          <w:rFonts w:eastAsia="Songti SC" w:cs="Arial Unicode MS"/>
          <w:b w:val="false"/>
          <w:bCs w:val="false"/>
          <w:i w:val="false"/>
          <w:iCs w:val="false"/>
          <w:color w:val="auto"/>
          <w:kern w:val="2"/>
          <w:sz w:val="24"/>
          <w:szCs w:val="24"/>
          <w:lang w:val="en-US" w:eastAsia="zh-CN" w:bidi="hi-IN"/>
        </w:rPr>
        <w:t xml:space="preserve"> but categorical perception, as a kind of proxy. The second possible strategy is to fenagle two measures that are both different in terms binary options, but also directly comparable. This is the strategy used for study 2. </w:t>
      </w:r>
    </w:p>
    <w:p>
      <w:pPr>
        <w:pStyle w:val="Normal"/>
        <w:bidi w:val="0"/>
        <w:jc w:val="left"/>
        <w:rPr>
          <w:b w:val="false"/>
          <w:b w:val="false"/>
          <w:bCs w:val="false"/>
        </w:rPr>
      </w:pPr>
      <w:r>
        <w:rPr>
          <w:b w:val="false"/>
          <w:bCs w:val="false"/>
        </w:rPr>
      </w:r>
    </w:p>
    <w:p>
      <w:pPr>
        <w:pStyle w:val="Normal"/>
        <w:bidi w:val="0"/>
        <w:jc w:val="left"/>
        <w:rPr>
          <w:b/>
          <w:b/>
          <w:bCs/>
        </w:rPr>
      </w:pPr>
      <w:r>
        <w:rPr>
          <w:b/>
          <w:bCs/>
        </w:rPr>
        <w:t>Study 1</w:t>
      </w:r>
    </w:p>
    <w:p>
      <w:pPr>
        <w:pStyle w:val="Normal"/>
        <w:bidi w:val="0"/>
        <w:jc w:val="left"/>
        <w:rPr/>
      </w:pPr>
      <w:r>
        <w:rPr>
          <w:rFonts w:eastAsia="Songti SC" w:cs="Arial Unicode MS"/>
          <w:b w:val="false"/>
          <w:bCs w:val="false"/>
          <w:i w:val="false"/>
          <w:iCs w:val="false"/>
          <w:color w:val="auto"/>
          <w:kern w:val="2"/>
          <w:sz w:val="24"/>
          <w:szCs w:val="24"/>
          <w:lang w:val="en-US" w:eastAsia="zh-CN" w:bidi="hi-IN"/>
        </w:rPr>
        <w:t xml:space="preserve">Categorical perception will be tested using a categorization task with two conditions. Participants are shown a number of faces and asked to categorize them according to gender. In the </w:t>
      </w:r>
      <w:r>
        <w:rPr>
          <w:rFonts w:eastAsia="Songti SC" w:cs="Arial Unicode MS"/>
          <w:b w:val="false"/>
          <w:bCs w:val="false"/>
          <w:i/>
          <w:iCs/>
          <w:color w:val="auto"/>
          <w:kern w:val="2"/>
          <w:sz w:val="24"/>
          <w:szCs w:val="24"/>
          <w:lang w:val="en-US" w:eastAsia="zh-CN" w:bidi="hi-IN"/>
        </w:rPr>
        <w:t xml:space="preserve">binary </w:t>
      </w:r>
      <w:r>
        <w:rPr>
          <w:rFonts w:eastAsia="Songti SC" w:cs="Arial Unicode MS"/>
          <w:b w:val="false"/>
          <w:bCs w:val="false"/>
          <w:i w:val="false"/>
          <w:iCs w:val="false"/>
          <w:color w:val="auto"/>
          <w:kern w:val="2"/>
          <w:sz w:val="24"/>
          <w:szCs w:val="24"/>
          <w:lang w:val="en-US" w:eastAsia="zh-CN" w:bidi="hi-IN"/>
        </w:rPr>
        <w:t>condition, participant are given the options woman and man. In the</w:t>
      </w:r>
      <w:r>
        <w:rPr>
          <w:rFonts w:eastAsia="Songti SC" w:cs="Arial Unicode MS"/>
          <w:b w:val="false"/>
          <w:bCs w:val="false"/>
          <w:i/>
          <w:iCs/>
          <w:color w:val="auto"/>
          <w:kern w:val="2"/>
          <w:sz w:val="24"/>
          <w:szCs w:val="24"/>
          <w:lang w:val="en-US" w:eastAsia="zh-CN" w:bidi="hi-IN"/>
        </w:rPr>
        <w:t xml:space="preserve"> multiple categories</w:t>
      </w:r>
      <w:r>
        <w:rPr>
          <w:rFonts w:eastAsia="Songti SC" w:cs="Arial Unicode MS"/>
          <w:b w:val="false"/>
          <w:bCs w:val="false"/>
          <w:i w:val="false"/>
          <w:iCs w:val="false"/>
          <w:color w:val="auto"/>
          <w:kern w:val="2"/>
          <w:sz w:val="24"/>
          <w:szCs w:val="24"/>
          <w:lang w:val="en-US" w:eastAsia="zh-CN" w:bidi="hi-IN"/>
        </w:rPr>
        <w:t xml:space="preserve"> condition participants are given the options of categorizing according to the categories woman, man, non-binary and I don’t know. Participants in both conditions categorize 50/50 morphs and 60/40 morphs. The outcome measure, </w:t>
      </w:r>
      <w:r>
        <w:rPr>
          <w:rFonts w:eastAsia="Songti SC" w:cs="Arial Unicode MS"/>
          <w:b w:val="false"/>
          <w:bCs w:val="false"/>
          <w:i/>
          <w:iCs/>
          <w:color w:val="auto"/>
          <w:kern w:val="2"/>
          <w:sz w:val="24"/>
          <w:szCs w:val="24"/>
          <w:lang w:val="en-US" w:eastAsia="zh-CN" w:bidi="hi-IN"/>
        </w:rPr>
        <w:t xml:space="preserve">Categorical perception </w:t>
      </w:r>
      <w:r>
        <w:rPr>
          <w:rFonts w:eastAsia="Songti SC" w:cs="Arial Unicode MS"/>
          <w:b w:val="false"/>
          <w:bCs w:val="false"/>
          <w:i w:val="false"/>
          <w:iCs w:val="false"/>
          <w:color w:val="auto"/>
          <w:kern w:val="2"/>
          <w:sz w:val="24"/>
          <w:szCs w:val="24"/>
          <w:lang w:val="en-US" w:eastAsia="zh-CN" w:bidi="hi-IN"/>
        </w:rPr>
        <w:t xml:space="preserve">is calculated in both conditions as the average difference between the umber faces categorized as women for 50/50 and 60/40 faces in both conditions. </w:t>
      </w:r>
    </w:p>
    <w:p>
      <w:pPr>
        <w:pStyle w:val="Normal"/>
        <w:bidi w:val="0"/>
        <w:jc w:val="left"/>
        <w:rPr>
          <w:b w:val="false"/>
          <w:b w:val="false"/>
          <w:bCs w:val="false"/>
        </w:rPr>
      </w:pPr>
      <w:r>
        <w:rPr>
          <w:rFonts w:eastAsia="Songti SC" w:cs="Arial Unicode MS"/>
          <w:b w:val="false"/>
          <w:bCs w:val="false"/>
          <w:i w:val="false"/>
          <w:iCs w:val="false"/>
          <w:color w:val="auto"/>
          <w:kern w:val="2"/>
          <w:sz w:val="24"/>
          <w:szCs w:val="24"/>
          <w:lang w:val="en-US" w:eastAsia="zh-CN" w:bidi="hi-IN"/>
        </w:rPr>
        <w:t>Hypothesis: There will be more categorical perception in the binary condition compared to multiple categories condition.</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would this result show? Categorical perception implies that participants view faces as being only women or men, and moreover, that women and men have two distinct sets of appearances.</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b/>
          <w:bCs/>
          <w:color w:val="auto"/>
          <w:kern w:val="2"/>
          <w:sz w:val="24"/>
          <w:szCs w:val="24"/>
          <w:lang w:val="en-US" w:eastAsia="zh-CN" w:bidi="hi-IN"/>
        </w:rPr>
      </w:pPr>
      <w:r>
        <w:rPr>
          <w:rFonts w:eastAsia="Songti SC" w:cs="Arial Unicode MS"/>
          <w:b/>
          <w:bCs/>
          <w:color w:val="auto"/>
          <w:kern w:val="2"/>
          <w:sz w:val="24"/>
          <w:szCs w:val="24"/>
          <w:lang w:val="en-US" w:eastAsia="zh-CN" w:bidi="hi-IN"/>
        </w:rPr>
        <w:t>Study 2</w:t>
      </w:r>
    </w:p>
    <w:p>
      <w:pPr>
        <w:pStyle w:val="Normal"/>
        <w:bidi w:val="0"/>
        <w:jc w:val="left"/>
        <w:rPr/>
      </w:pPr>
      <w:r>
        <w:rPr>
          <w:rFonts w:eastAsia="Songti SC" w:cs="Arial Unicode MS"/>
          <w:b w:val="false"/>
          <w:bCs w:val="false"/>
          <w:color w:val="auto"/>
          <w:kern w:val="2"/>
          <w:sz w:val="24"/>
          <w:szCs w:val="24"/>
          <w:lang w:val="en-US" w:eastAsia="zh-CN" w:bidi="hi-IN"/>
        </w:rPr>
        <w:t xml:space="preserve">Social categorization will be tested using a slightly modified version of the classic categorization paradigm. Participants are presented with a face and then asked which pronoun they would use to refer to them. In the </w:t>
      </w:r>
      <w:r>
        <w:rPr>
          <w:rFonts w:eastAsia="Songti SC" w:cs="Arial Unicode MS"/>
          <w:b w:val="false"/>
          <w:bCs w:val="false"/>
          <w:i/>
          <w:iCs/>
          <w:color w:val="auto"/>
          <w:kern w:val="2"/>
          <w:sz w:val="24"/>
          <w:szCs w:val="24"/>
          <w:lang w:val="en-US" w:eastAsia="zh-CN" w:bidi="hi-IN"/>
        </w:rPr>
        <w:t>multiple</w:t>
      </w:r>
      <w:r>
        <w:rPr>
          <w:rFonts w:eastAsia="Songti SC" w:cs="Arial Unicode MS"/>
          <w:b w:val="false"/>
          <w:bCs w:val="false"/>
          <w:color w:val="auto"/>
          <w:kern w:val="2"/>
          <w:sz w:val="24"/>
          <w:szCs w:val="24"/>
          <w:lang w:val="en-US" w:eastAsia="zh-CN" w:bidi="hi-IN"/>
        </w:rPr>
        <w:t xml:space="preserve"> </w:t>
      </w:r>
      <w:r>
        <w:rPr>
          <w:rFonts w:eastAsia="Songti SC" w:cs="Arial Unicode MS"/>
          <w:b w:val="false"/>
          <w:bCs w:val="false"/>
          <w:i/>
          <w:iCs/>
          <w:color w:val="auto"/>
          <w:kern w:val="2"/>
          <w:sz w:val="24"/>
          <w:szCs w:val="24"/>
          <w:lang w:val="en-US" w:eastAsia="zh-CN" w:bidi="hi-IN"/>
        </w:rPr>
        <w:t xml:space="preserve">options </w:t>
      </w:r>
      <w:r>
        <w:rPr>
          <w:rFonts w:eastAsia="Songti SC" w:cs="Arial Unicode MS"/>
          <w:b w:val="false"/>
          <w:bCs w:val="false"/>
          <w:i w:val="false"/>
          <w:iCs w:val="false"/>
          <w:color w:val="auto"/>
          <w:kern w:val="2"/>
          <w:sz w:val="24"/>
          <w:szCs w:val="24"/>
          <w:lang w:val="en-US" w:eastAsia="zh-CN" w:bidi="hi-IN"/>
        </w:rPr>
        <w:t xml:space="preserve">condition, participants choose from three possible pronouns: They, she or he. In the </w:t>
      </w:r>
      <w:r>
        <w:rPr>
          <w:rFonts w:eastAsia="Songti SC" w:cs="Arial Unicode MS"/>
          <w:b w:val="false"/>
          <w:bCs w:val="false"/>
          <w:i/>
          <w:iCs/>
          <w:color w:val="auto"/>
          <w:kern w:val="2"/>
          <w:sz w:val="24"/>
          <w:szCs w:val="24"/>
          <w:lang w:val="en-US" w:eastAsia="zh-CN" w:bidi="hi-IN"/>
        </w:rPr>
        <w:t xml:space="preserve">free text </w:t>
      </w:r>
      <w:r>
        <w:rPr>
          <w:rFonts w:eastAsia="Songti SC" w:cs="Arial Unicode MS"/>
          <w:b w:val="false"/>
          <w:bCs w:val="false"/>
          <w:i w:val="false"/>
          <w:iCs w:val="false"/>
          <w:color w:val="auto"/>
          <w:kern w:val="2"/>
          <w:sz w:val="24"/>
          <w:szCs w:val="24"/>
          <w:lang w:val="en-US" w:eastAsia="zh-CN" w:bidi="hi-IN"/>
        </w:rPr>
        <w:t xml:space="preserve">condition, participants are given a text box where they can write any pronoun the like. </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 xml:space="preserve">Hypothesis: Participants categorizing according to multiple response options use “they” for more faces than participants responding with a free text.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i w:val="false"/>
          <w:i w:val="false"/>
          <w:iCs w:val="false"/>
        </w:rPr>
      </w:pPr>
      <w:r>
        <w:rPr>
          <w:i w:val="false"/>
          <w:iCs w:val="false"/>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t>Some stray thoughts: I think Anna understood study 2 as being an outcome measure in and of itself, following a separate manipulation involving binary measurment. I am not opposed to this idea! Something like, participants first categorize a face and then the are asked to assign a pronoun to it. This would be an extension of strategy 1, described above, where there would be two separate tasks. A binary/multiplicative categorization task and a pronoun assignment task.</w:t>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rFonts w:eastAsia="Songti SC" w:cs="Arial Unicode MS"/>
          <w:b w:val="false"/>
          <w:b w:val="false"/>
          <w:bCs w:val="false"/>
          <w:i w:val="false"/>
          <w:i w:val="false"/>
          <w:iCs w:val="false"/>
          <w:color w:val="auto"/>
          <w:kern w:val="2"/>
          <w:sz w:val="24"/>
          <w:szCs w:val="24"/>
          <w:lang w:val="en-US" w:eastAsia="zh-CN" w:bidi="hi-IN"/>
        </w:rPr>
      </w:pPr>
      <w:r>
        <w:rPr>
          <w:rFonts w:eastAsia="Songti SC" w:cs="Arial Unicode MS"/>
          <w:b w:val="false"/>
          <w:bCs w:val="false"/>
          <w:i w:val="false"/>
          <w:iCs w:val="false"/>
          <w:color w:val="auto"/>
          <w:kern w:val="2"/>
          <w:sz w:val="24"/>
          <w:szCs w:val="24"/>
          <w:lang w:val="en-US" w:eastAsia="zh-CN" w:bidi="hi-IN"/>
        </w:rPr>
      </w:r>
    </w:p>
    <w:p>
      <w:pPr>
        <w:pStyle w:val="Normal"/>
        <w:bidi w:val="0"/>
        <w:jc w:val="left"/>
        <w:rPr>
          <w:b/>
          <w:b/>
          <w:bCs/>
        </w:rPr>
      </w:pPr>
      <w:r>
        <w:rPr>
          <w:b/>
          <w:bCs/>
        </w:rPr>
      </w:r>
    </w:p>
    <w:p>
      <w:pPr>
        <w:pStyle w:val="Normal"/>
        <w:bidi w:val="0"/>
        <w:jc w:val="left"/>
        <w:rPr>
          <w:b/>
          <w:b/>
          <w:bCs/>
        </w:rPr>
      </w:pPr>
      <w:r>
        <w:rPr>
          <w:b/>
          <w:bCs/>
        </w:rPr>
        <w:t>Snips</w:t>
      </w:r>
    </w:p>
    <w:p>
      <w:pPr>
        <w:pStyle w:val="Normal"/>
        <w:bidi w:val="0"/>
        <w:jc w:val="left"/>
        <w:rPr>
          <w:b w:val="false"/>
          <w:b w:val="false"/>
          <w:bCs w:val="false"/>
        </w:rPr>
      </w:pPr>
      <w:r>
        <w:rPr>
          <w:b w:val="false"/>
          <w:bCs w:val="false"/>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Dotted lines </w:t>
      </w:r>
      <w:r>
        <w:rPr>
          <w:b/>
          <w:bCs/>
          <w:sz w:val="21"/>
          <w:szCs w:val="21"/>
        </w:rPr>
        <w:t xml:space="preserve">A </w:t>
      </w:r>
      <w:r>
        <w:rPr>
          <w:b w:val="false"/>
          <w:bCs w:val="false"/>
          <w:sz w:val="21"/>
          <w:szCs w:val="21"/>
        </w:rPr>
        <w:t xml:space="preserve">epresent my suggestion for the main difference between the two conditions. </w:t>
      </w:r>
    </w:p>
    <w:p>
      <w:pPr>
        <w:pStyle w:val="Normal"/>
        <w:bidi w:val="0"/>
        <w:jc w:val="left"/>
        <w:rPr>
          <w:b w:val="false"/>
          <w:b w:val="false"/>
          <w:bCs w:val="false"/>
        </w:rPr>
      </w:pPr>
      <w:r>
        <w:rPr>
          <w:b w:val="false"/>
          <w:bCs w:val="false"/>
        </w:rPr>
      </w:r>
    </w:p>
    <w:p>
      <w:pPr>
        <w:pStyle w:val="Normal"/>
        <w:bidi w:val="0"/>
        <w:jc w:val="left"/>
        <w:rPr>
          <w:b/>
          <w:b/>
          <w:bCs/>
        </w:rPr>
      </w:pPr>
      <w:r>
        <w:rPr>
          <w:b/>
          <w:bCs/>
        </w:rPr>
        <w:t>Analyses &amp; comparisons</w:t>
      </w:r>
    </w:p>
    <w:p>
      <w:pPr>
        <w:pStyle w:val="Normal"/>
        <w:bidi w:val="0"/>
        <w:jc w:val="left"/>
        <w:rPr>
          <w:b w:val="false"/>
          <w:b w:val="false"/>
          <w:bCs w:val="false"/>
        </w:rPr>
      </w:pPr>
      <w:r>
        <w:rPr>
          <w:b w:val="false"/>
          <w:bCs w:val="false"/>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Second, I see at least two ways to test the effect. One is illustrated by the dotted line </w:t>
      </w:r>
      <w:r>
        <w:rPr>
          <w:b/>
          <w:bCs/>
        </w:rPr>
        <w:t xml:space="preserve">A </w:t>
      </w:r>
      <w:r>
        <w:rPr>
          <w:b w:val="false"/>
          <w:bCs w:val="false"/>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bidi w:val="0"/>
        <w:jc w:val="left"/>
        <w:rPr/>
      </w:pPr>
      <w:r>
        <w:rPr>
          <w:b w:val="false"/>
          <w:bCs w:val="false"/>
          <w:sz w:val="21"/>
          <w:szCs w:val="21"/>
        </w:rPr>
        <w:t xml:space="preserve">Figure 1. Hypothetical pattern of results from a categorization study comparing binary response options to multiple options. The Dotted lines </w:t>
      </w:r>
      <w:r>
        <w:rPr>
          <w:b/>
          <w:bCs/>
          <w:sz w:val="21"/>
          <w:szCs w:val="21"/>
        </w:rPr>
        <w:t>B</w:t>
      </w:r>
      <w:r>
        <w:rPr>
          <w:b w:val="false"/>
          <w:bCs w:val="false"/>
          <w:sz w:val="21"/>
          <w:szCs w:val="21"/>
        </w:rPr>
        <w:t xml:space="preserve"> and </w:t>
      </w:r>
      <w:r>
        <w:rPr>
          <w:b/>
          <w:bCs/>
          <w:sz w:val="21"/>
          <w:szCs w:val="21"/>
        </w:rPr>
        <w:t>C r</w:t>
      </w:r>
      <w:r>
        <w:rPr>
          <w:b w:val="false"/>
          <w:bCs w:val="false"/>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bidi w:val="0"/>
        <w:jc w:val="left"/>
        <w:rPr>
          <w:b w:val="false"/>
          <w:b w:val="false"/>
          <w:bCs w:val="false"/>
        </w:rPr>
      </w:pPr>
      <w:r>
        <w:rPr>
          <w:b w:val="false"/>
          <w:bCs w:val="false"/>
        </w:rPr>
      </w:r>
    </w:p>
    <w:p>
      <w:pPr>
        <w:pStyle w:val="Normal"/>
        <w:bidi w:val="0"/>
        <w:jc w:val="left"/>
        <w:rPr>
          <w:b/>
          <w:b/>
          <w:bCs/>
        </w:rPr>
      </w:pPr>
      <w:r>
        <w:rPr>
          <w:b/>
          <w:bCs/>
        </w:rPr>
        <w:t>An alternative way to go</w:t>
      </w:r>
    </w:p>
    <w:p>
      <w:pPr>
        <w:pStyle w:val="Normal"/>
        <w:bidi w:val="0"/>
        <w:jc w:val="left"/>
        <w:rPr/>
      </w:pPr>
      <w:r>
        <w:rPr>
          <w:b w:val="false"/>
          <w:bCs w:val="false"/>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w:t>
      </w:r>
      <w:r>
        <w:rPr>
          <w:b w:val="false"/>
          <w:bCs w:val="false"/>
          <w:i w:val="false"/>
          <w:iCs w:val="false"/>
        </w:rPr>
        <w:t xml:space="preserve">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Snips</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However, many of queer theories are compatible with psychology, and often the results show that the ways people categorize others are “queer” (Thorne &amp; Hegarty, 2019).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Something about how experimenters bring their own assumptions about gender into studies. How </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pPr>
      <w:r>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bidi w:val="0"/>
        <w:jc w:val="left"/>
        <w:rPr/>
      </w:pPr>
      <w:r>
        <w:rPr/>
      </w:r>
    </w:p>
    <w:p>
      <w:pPr>
        <w:pStyle w:val="Normal"/>
        <w:bidi w:val="0"/>
        <w:jc w:val="left"/>
        <w:rPr/>
      </w:pPr>
      <w:r>
        <w:rPr>
          <w:rFonts w:eastAsia="Songti SC" w:cs="Arial Unicode MS"/>
          <w:b w:val="false"/>
          <w:bCs w:val="false"/>
          <w:color w:val="auto"/>
          <w:kern w:val="2"/>
          <w:sz w:val="24"/>
          <w:szCs w:val="24"/>
          <w:lang w:val="en-US" w:eastAsia="zh-CN" w:bidi="hi-IN"/>
        </w:rPr>
        <w:t>A big topic within this field is the degree to which gender categories are applied automatically.</w:t>
      </w:r>
      <w:commentRangeStart w:id="0"/>
      <w:r>
        <w:rPr>
          <w:rFonts w:eastAsia="Songti SC" w:cs="Arial Unicode MS"/>
          <w:b w:val="false"/>
          <w:bCs w:val="false"/>
          <w:color w:val="auto"/>
          <w:kern w:val="2"/>
          <w:sz w:val="24"/>
          <w:szCs w:val="24"/>
          <w:lang w:val="en-US" w:eastAsia="zh-CN" w:bidi="hi-I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0"/>
      <w:r>
        <w:commentReference w:id="0"/>
      </w:r>
      <w:r>
        <w:rPr>
          <w:rFonts w:eastAsia="Songti SC" w:cs="Arial Unicode MS"/>
          <w:b w:val="false"/>
          <w:bCs w:val="false"/>
          <w:color w:val="auto"/>
          <w:kern w:val="2"/>
          <w:sz w:val="24"/>
          <w:szCs w:val="24"/>
          <w:lang w:val="en-US" w:eastAsia="zh-CN" w:bidi="hi-IN"/>
        </w:rPr>
      </w:r>
    </w:p>
    <w:p>
      <w:pPr>
        <w:pStyle w:val="Normal"/>
        <w:bidi w:val="0"/>
        <w:jc w:val="left"/>
        <w:rPr>
          <w:rFonts w:ascii="Liberation Serif" w:hAnsi="Liberation Serif"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b w:val="false"/>
          <w:b w:val="false"/>
          <w:bCs w:val="false"/>
        </w:rPr>
      </w:pPr>
      <w:r>
        <w:rPr>
          <w:b w:val="false"/>
          <w:bCs w:val="false"/>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bidi w:val="0"/>
        <w:jc w:val="left"/>
        <w:rPr>
          <w:b/>
          <w:b/>
          <w:bCs/>
        </w:rPr>
      </w:pPr>
      <w:r>
        <w:rPr>
          <w:b/>
          <w:bCs/>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 </w:t>
      </w:r>
      <w:r>
        <w:rPr>
          <w:b w:val="false"/>
          <w:bCs w:val="false"/>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bidi w:val="0"/>
        <w:jc w:val="left"/>
        <w:rPr/>
      </w:pPr>
      <w:r>
        <w:rPr/>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t>What does that mean for psychology? Well,this leads to the conclusion that how gender is measured can shape the results that we get. Therefore, we want to compare three types of measures of gender categorizations.</w:t>
      </w:r>
    </w:p>
    <w:p>
      <w:pPr>
        <w:pStyle w:val="Normal"/>
        <w:bidi w:val="0"/>
        <w:jc w:val="left"/>
        <w:rPr>
          <w:rFonts w:eastAsia="Songti SC" w:cs="Arial Unicode MS"/>
          <w:b w:val="false"/>
          <w:b w:val="false"/>
          <w:bCs w:val="false"/>
          <w:color w:val="auto"/>
          <w:kern w:val="2"/>
          <w:sz w:val="24"/>
          <w:szCs w:val="24"/>
          <w:lang w:val="en-US" w:eastAsia="zh-CN" w:bidi="hi-IN"/>
        </w:rPr>
      </w:pPr>
      <w:r>
        <w:rPr>
          <w:rFonts w:eastAsia="Songti SC" w:cs="Arial Unicode MS"/>
          <w:b w:val="false"/>
          <w:bCs w:val="false"/>
          <w:color w:val="auto"/>
          <w:kern w:val="2"/>
          <w:sz w:val="24"/>
          <w:szCs w:val="24"/>
          <w:lang w:val="en-US" w:eastAsia="zh-CN" w:bidi="hi-IN"/>
        </w:rPr>
      </w:r>
    </w:p>
    <w:p>
      <w:pPr>
        <w:pStyle w:val="Normal"/>
        <w:bidi w:val="0"/>
        <w:jc w:val="left"/>
        <w:rPr>
          <w:rFonts w:eastAsia="Songti SC" w:cs="Arial Unicode MS"/>
          <w:b/>
          <w:b/>
          <w:bCs/>
          <w:i w:val="false"/>
          <w:i w:val="false"/>
          <w:iCs w:val="false"/>
          <w:color w:val="auto"/>
          <w:kern w:val="2"/>
          <w:sz w:val="24"/>
          <w:szCs w:val="24"/>
          <w:lang w:val="en-US" w:eastAsia="zh-CN" w:bidi="hi-IN"/>
        </w:rPr>
      </w:pPr>
      <w:r>
        <w:rPr>
          <w:rFonts w:eastAsia="Songti SC" w:cs="Arial Unicode MS"/>
          <w:b/>
          <w:bCs/>
          <w:i w:val="false"/>
          <w:iCs w:val="false"/>
          <w:color w:val="auto"/>
          <w:kern w:val="2"/>
          <w:sz w:val="24"/>
          <w:szCs w:val="24"/>
          <w:lang w:val="en-US" w:eastAsia="zh-CN" w:bidi="hi-IN"/>
        </w:rPr>
        <w:t>Something something dimorphic perception of gender</w:t>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A related topic is the study of the dimorphic nature of faces and face perception. </w:t>
      </w:r>
      <w:r>
        <w:rPr>
          <w:rFonts w:eastAsia="Songti SC" w:cs="Arial Unicode MS"/>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Gender as a facial characteristic is described as dimorphic, meaning as a single dimension defined as femininity on one end and masculinity on the other end. </w:t>
      </w:r>
      <w:r>
        <w:rPr/>
        <w:commentReference w:id="1"/>
      </w: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bidi w:val="0"/>
        <w:jc w:val="left"/>
        <w:rPr>
          <w:rFonts w:ascii="Liberation Serif" w:hAnsi="Liberation Serif"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eastAsia="Songti SC" w:cs="Arial Unicode MS" w:ascii="Times New Roman" w:hAnsi="Times New Roman"/>
          <w:b w:val="false"/>
          <w:i/>
          <w:iCs/>
          <w:caps w:val="false"/>
          <w:smallCaps w:val="false"/>
          <w:strike w:val="false"/>
          <w:dstrike w:val="false"/>
          <w:color w:val="000000"/>
          <w:kern w:val="2"/>
          <w:sz w:val="24"/>
          <w:szCs w:val="24"/>
          <w:u w:val="none"/>
          <w:effect w:val="none"/>
          <w:shd w:fill="auto" w:val="clear"/>
          <w:lang w:val="en-US" w:eastAsia="zh-CN" w:bidi="hi-IN"/>
        </w:rPr>
        <w:t xml:space="preserve">queer </w:t>
      </w:r>
      <w:r>
        <w:rPr>
          <w:rFonts w:eastAsia="Songti SC" w:cs="Arial Unicode MS" w:ascii="Times New Roman" w:hAnsi="Times New Roman"/>
          <w:b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in the sense of not being stable. </w:t>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i w:val="false"/>
          <w:caps w:val="false"/>
          <w:smallCaps w:val="false"/>
          <w:strike w:val="false"/>
          <w:dstrike w:val="false"/>
          <w:color w:val="000000"/>
          <w:kern w:val="2"/>
          <w:sz w:val="24"/>
          <w:szCs w:val="24"/>
          <w:u w:val="none"/>
          <w:effect w:val="none"/>
          <w:shd w:fill="auto" w:val="clear"/>
          <w:lang w:val="en-US" w:eastAsia="zh-CN" w:bidi="hi-IN"/>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bidi w:val="0"/>
        <w:jc w:val="left"/>
        <w:rPr>
          <w:rFonts w:ascii="Times New Roman" w:hAnsi="Times New Roman"/>
          <w:b w:val="false"/>
          <w:b w:val="false"/>
          <w:i w:val="false"/>
          <w:i w:val="false"/>
          <w:caps w:val="false"/>
          <w:smallCaps w:val="false"/>
          <w:strike w:val="false"/>
          <w:dstrike w:val="false"/>
          <w:color w:val="000000"/>
          <w:sz w:val="24"/>
          <w:u w:val="none"/>
          <w:effect w:val="none"/>
          <w:shd w:fill="auto" w:val="clear"/>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pPr>
      <w:r>
        <w:rPr>
          <w:rFonts w:eastAsia="Songti SC" w:cs="Arial Unicode MS"/>
          <w:color w:val="auto"/>
          <w:kern w:val="2"/>
          <w:sz w:val="24"/>
          <w:szCs w:val="24"/>
          <w:lang w:val="en-US" w:eastAsia="zh-CN" w:bidi="hi-IN"/>
        </w:rPr>
        <w:t>x</w:t>
      </w:r>
    </w:p>
    <w:p>
      <w:pPr>
        <w:pStyle w:val="Normal"/>
        <w:bidi w:val="0"/>
        <w:jc w:val="left"/>
        <w:rPr/>
      </w:pPr>
      <w:r>
        <w:rPr/>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This section needs one final paragraph to bring the point home. Bring it in to a more concrete level about response options and so on. Basically, something to connect to the method described below. </w:t>
      </w:r>
    </w:p>
    <w:p>
      <w:pPr>
        <w:pStyle w:val="Normal"/>
        <w:bidi w:val="0"/>
        <w:jc w:val="left"/>
        <w:rPr>
          <w:rFonts w:ascii="Times New Roman" w:hAnsi="Times New Roman" w:eastAsia="Songti SC" w:cs="Arial Unicode MS"/>
          <w:b w:val="false"/>
          <w:b w:val="false"/>
          <w:bCs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r>
    </w:p>
    <w:p>
      <w:pPr>
        <w:pStyle w:val="Normal"/>
        <w:bidi w:val="0"/>
        <w:jc w:val="left"/>
        <w:rPr>
          <w:rFonts w:ascii="Times New Roman" w:hAnsi="Times New Roman" w:eastAsia="Songti SC" w:cs="Arial Unicode MS"/>
          <w:b w:val="false"/>
          <w:b w:val="false"/>
          <w:i w:val="false"/>
          <w:i w:val="false"/>
          <w:caps w:val="false"/>
          <w:smallCaps w:val="false"/>
          <w:strike w:val="false"/>
          <w:dstrike w:val="false"/>
          <w:color w:val="000000"/>
          <w:kern w:val="2"/>
          <w:sz w:val="24"/>
          <w:szCs w:val="24"/>
          <w:u w:val="none"/>
          <w:effect w:val="none"/>
          <w:shd w:fill="auto" w:val="clear"/>
          <w:lang w:val="en-US" w:eastAsia="zh-CN" w:bidi="hi-IN"/>
        </w:rPr>
      </w:pP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 xml:space="preserve"> </w:t>
      </w:r>
      <w:r>
        <w:rPr>
          <w:rFonts w:eastAsia="Songti SC" w:cs="Arial Unicode MS" w:ascii="Times New Roman" w:hAnsi="Times New Roman"/>
          <w:b w:val="false"/>
          <w:bCs w:val="false"/>
          <w:i w:val="false"/>
          <w:caps w:val="false"/>
          <w:smallCaps w:val="false"/>
          <w:strike w:val="false"/>
          <w:dstrike w:val="false"/>
          <w:color w:val="000000"/>
          <w:kern w:val="2"/>
          <w:sz w:val="24"/>
          <w:szCs w:val="24"/>
          <w:u w:val="none"/>
          <w:effect w:val="none"/>
          <w:shd w:fill="auto" w:val="clear"/>
          <w:lang w:val="en-US" w:eastAsia="zh-CN" w:bidi="hi-IN"/>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eastAsia="Songti SC" w:cs="Arial Unicode MS" w:ascii="Times New Roman" w:hAnsi="Times New Roman"/>
          <w:b w:val="false"/>
          <w:bCs w:val="false"/>
          <w:i/>
          <w:iCs/>
          <w:caps w:val="false"/>
          <w:smallCaps w:val="false"/>
          <w:strike w:val="false"/>
          <w:dstrike w:val="false"/>
          <w:color w:val="000000"/>
          <w:kern w:val="2"/>
          <w:sz w:val="24"/>
          <w:szCs w:val="24"/>
          <w:u w:val="none"/>
          <w:effect w:val="none"/>
          <w:shd w:fill="auto" w:val="clear"/>
          <w:lang w:val="en-US" w:eastAsia="zh-CN" w:bidi="hi-IN"/>
        </w:rPr>
        <w:t xml:space="preserve"> allowed</w:t>
      </w:r>
      <w:r>
        <w:rPr>
          <w:rFonts w:eastAsia="Songti SC" w:cs="Arial Unicode MS" w:ascii="Times New Roman" w:hAnsi="Times New Roman"/>
          <w:b w:val="false"/>
          <w:bCs w:val="false"/>
          <w:i w:val="false"/>
          <w:iCs w:val="false"/>
          <w:caps w:val="false"/>
          <w:smallCaps w:val="false"/>
          <w:strike w:val="false"/>
          <w:dstrike w:val="false"/>
          <w:color w:val="000000"/>
          <w:kern w:val="2"/>
          <w:sz w:val="24"/>
          <w:szCs w:val="24"/>
          <w:u w:val="none"/>
          <w:effect w:val="none"/>
          <w:shd w:fill="auto" w:val="clear"/>
          <w:lang w:val="en-US" w:eastAsia="zh-CN" w:bidi="hi-IN"/>
        </w:rPr>
        <w:t xml:space="preserve"> to.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lli van Berlekom" w:date="2021-10-04T14:25:5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I don’t actually think this </w:t>
      </w:r>
      <w:r>
        <w:rPr>
          <w:rFonts w:ascii="Liberation Serif" w:hAnsi="Liberation Serif" w:eastAsia="Songti SC" w:cs="Arial Unicode MS"/>
          <w:b/>
          <w:bCs w:val="false"/>
          <w:i/>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is relevant…</w:t>
      </w:r>
      <w:r>
        <w:rPr>
          <w:rFonts w:ascii="Liberation Serif" w:hAnsi="Liberation Serif" w:eastAsia="Songti SC" w:cs="Arial Unicode MS"/>
          <w:b/>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 Weeelll. </w:t>
      </w:r>
    </w:p>
  </w:comment>
  <w:comment w:id="1" w:author="Elli van Berlekom" w:date="2021-09-27T15:50:07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1960</TotalTime>
  <Application>LibreOffice/7.2.1.2$MacOSX_X86_64 LibreOffice_project/87b77fad49947c1441b67c559c339af8f3517e22</Application>
  <AppVersion>15.0000</AppVersion>
  <Pages>8</Pages>
  <Words>3824</Words>
  <Characters>20717</Characters>
  <CharactersWithSpaces>24539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2021-09-23T14:56:24Z</dcterms:created>
  <dc:creator>Elli van Berlekom</dc:creator>
  <dc:description/>
  <dc:language>en-US</dc:language>
  <cp:lastModifiedBy>Elli van Berlekom</cp:lastModifiedBy>
  <dcterms:modified xsi:type="dcterms:W3CDTF">2021-10-21T16:25:39Z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