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sz w:val="28"/>
          <w:szCs w:val="28"/>
        </w:rPr>
        <w:t>Queering social categorization: The effect of binary measurements on categorical perception and perception of binary gender (</w:t>
      </w:r>
      <w:del w:id="0" w:author="Elli van Berlekom" w:date="2021-10-05T11:18:00Z">
        <w:r>
          <w:rPr>
            <w:rFonts w:ascii="Times New Roman" w:hAnsi="Times New Roman"/>
            <w:sz w:val="28"/>
            <w:szCs w:val="28"/>
          </w:rPr>
          <w:delText>Extremely</w:delText>
        </w:r>
      </w:del>
      <w:r>
        <w:rPr>
          <w:rFonts w:ascii="Times New Roman" w:hAnsi="Times New Roman"/>
          <w:sz w:val="28"/>
          <w:szCs w:val="28"/>
        </w:rPr>
        <w:t xml:space="preserve"> provisional title)</w:t>
      </w:r>
    </w:p>
    <w:p>
      <w:pPr>
        <w:pStyle w:val="Normal"/>
        <w:rPr>
          <w:rFonts w:ascii="Times New Roman" w:hAnsi="Times New Roman"/>
          <w:b/>
          <w:b/>
          <w:bCs/>
        </w:rPr>
      </w:pPr>
      <w:r>
        <w:rPr>
          <w:rFonts w:ascii="Times New Roman" w:hAnsi="Times New Roman"/>
          <w:b/>
          <w:bCs/>
        </w:rPr>
      </w:r>
    </w:p>
    <w:p>
      <w:pPr>
        <w:pStyle w:val="Normal"/>
        <w:rPr/>
      </w:pPr>
      <w:r>
        <w:rPr>
          <w:rFonts w:eastAsia="Songti SC" w:cs="Arial Unicode MS" w:ascii="Times New Roman" w:hAnsi="Times New Roman"/>
          <w:color w:val="auto"/>
          <w:kern w:val="2"/>
          <w:sz w:val="24"/>
          <w:szCs w:val="24"/>
          <w:lang w:val="en-US" w:eastAsia="zh-CN" w:bidi="hi-IN"/>
        </w:rPr>
        <w:t xml:space="preserve">Social categorization, the process through which </w:t>
      </w:r>
      <w:r>
        <w:rPr>
          <w:rFonts w:ascii="Times New Roman" w:hAnsi="Times New Roman"/>
        </w:rPr>
        <w:t>people</w:t>
      </w:r>
      <w:r>
        <w:rPr>
          <w:rFonts w:eastAsia="Songti SC" w:cs="Arial Unicode MS" w:ascii="Times New Roman" w:hAnsi="Times New Roman"/>
          <w:color w:val="auto"/>
          <w:kern w:val="2"/>
          <w:sz w:val="24"/>
          <w:szCs w:val="24"/>
          <w:lang w:val="en-US" w:eastAsia="zh-CN" w:bidi="hi-IN"/>
        </w:rPr>
        <w:t xml:space="preserve"> use social information to ascribe social categories, is one of the more widely studied phenomena in social psychology</w:t>
      </w:r>
      <w:r>
        <w:rPr>
          <w:rFonts w:ascii="Times New Roman" w:hAnsi="Times New Roman"/>
        </w:rPr>
        <w:t xml:space="preserve"> (eg Bodenhausen et al., 2012, Fiske, others). Understanding this process is important, because social categories can activate social stereotypes and drastically shape interactions (ref). However, it is also important to keep in mind that social categories are fundamentally constructed. In other words, social categories are not a fact, but a shared fiction which is continually created and recreated at every level of society.  For example Butler (1990) argued that categorization is a performative act. Writing about gender categories, they made the point that the act of categorizing and following categories is what allows categories to exist. An implication of this view is that experiments measuring social categoristion are also performative, in that although it is participants who do the categorizing researchers place the boundaries and possibility on how categorization can occur. The aim of this study was to look directly at the constructed nature of gender categories. Across two </w:t>
      </w:r>
      <w:r>
        <w:rPr>
          <w:rFonts w:eastAsia="Songti SC" w:cs="Arial Unicode MS" w:ascii="Times New Roman" w:hAnsi="Times New Roman"/>
          <w:color w:val="auto"/>
          <w:kern w:val="2"/>
          <w:sz w:val="24"/>
          <w:szCs w:val="24"/>
          <w:lang w:val="en-US" w:eastAsia="zh-CN" w:bidi="hi-IN"/>
        </w:rPr>
        <w:t>experiments</w:t>
      </w:r>
      <w:r>
        <w:rPr>
          <w:rFonts w:ascii="Times New Roman" w:hAnsi="Times New Roman"/>
        </w:rPr>
        <w:t xml:space="preserve">, we varied the shape that gender categorization could happen in, to see what comes out of it. </w:t>
      </w:r>
    </w:p>
    <w:p>
      <w:pPr>
        <w:pStyle w:val="Normal"/>
        <w:rPr>
          <w:rFonts w:ascii="Times New Roman" w:hAnsi="Times New Roman"/>
          <w:i w:val="false"/>
          <w:i w:val="false"/>
          <w:iCs w:val="false"/>
        </w:rPr>
      </w:pPr>
      <w:r>
        <w:rPr>
          <w:rFonts w:ascii="Times New Roman" w:hAnsi="Times New Roman"/>
          <w:i w:val="false"/>
          <w:iCs w:val="false"/>
        </w:rPr>
      </w:r>
    </w:p>
    <w:p>
      <w:pPr>
        <w:pStyle w:val="Normal"/>
        <w:rPr>
          <w:rFonts w:ascii="Times New Roman" w:hAnsi="Times New Roman" w:eastAsia="Songti SC" w:cs="Arial Unicode MS"/>
          <w:b/>
          <w:b/>
          <w:bCs/>
          <w:i/>
          <w:i/>
          <w:iCs/>
          <w:color w:val="000000"/>
          <w:kern w:val="2"/>
          <w:sz w:val="24"/>
          <w:szCs w:val="24"/>
          <w:lang w:val="en-US" w:eastAsia="zh-CN" w:bidi="hi-IN"/>
        </w:rPr>
      </w:pPr>
      <w:r>
        <w:rPr>
          <w:rFonts w:eastAsia="Songti SC" w:cs="Arial Unicode MS" w:ascii="Times New Roman" w:hAnsi="Times New Roman"/>
          <w:b/>
          <w:bCs/>
          <w:i/>
          <w:iCs/>
          <w:color w:val="000000"/>
          <w:kern w:val="2"/>
          <w:sz w:val="24"/>
          <w:szCs w:val="24"/>
          <w:lang w:val="en-US" w:eastAsia="zh-CN" w:bidi="hi-IN"/>
        </w:rPr>
        <w:t>Performative gender  in social psychology</w:t>
      </w:r>
    </w:p>
    <w:p>
      <w:pPr>
        <w:pStyle w:val="Normal"/>
        <w:rPr>
          <w:b w:val="false"/>
          <w:b w:val="false"/>
          <w:bCs w:val="false"/>
        </w:rPr>
      </w:pPr>
      <w:r>
        <w:rPr>
          <w:b w:val="false"/>
          <w:bCs w:val="false"/>
        </w:rPr>
        <w:t>A note on sex/gender. Here, we are primarily interested in gender as a social category.</w:t>
      </w:r>
    </w:p>
    <w:p>
      <w:pPr>
        <w:pStyle w:val="Normal"/>
        <w:rPr>
          <w:rFonts w:ascii="Times New Roman" w:hAnsi="Times New Roman" w:eastAsia="Songti SC" w:cs="Arial Unicode MS"/>
          <w:b/>
          <w:b/>
          <w:bCs/>
          <w:i/>
          <w:i/>
          <w:iCs/>
          <w:color w:val="000000"/>
          <w:kern w:val="2"/>
          <w:sz w:val="24"/>
          <w:szCs w:val="24"/>
          <w:lang w:val="en-US" w:eastAsia="zh-CN" w:bidi="hi-IN"/>
        </w:rPr>
      </w:pPr>
      <w:r>
        <w:rPr>
          <w:rFonts w:eastAsia="Songti SC" w:cs="Arial Unicode MS" w:ascii="Times New Roman" w:hAnsi="Times New Roman"/>
          <w:b/>
          <w:bCs/>
          <w:i/>
          <w:iCs/>
          <w:color w:val="000000"/>
          <w:kern w:val="2"/>
          <w:sz w:val="24"/>
          <w:szCs w:val="24"/>
          <w:lang w:val="en-US" w:eastAsia="zh-CN" w:bidi="hi-IN"/>
        </w:rPr>
      </w:r>
    </w:p>
    <w:p>
      <w:pPr>
        <w:pStyle w:val="Normal"/>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The argument here is that when gender is measured in a non-binary way it often turns out to be fluid. Importantly, whenever gender is measured in a way that doesn’t assume it to be binary, it often comes out as less so. An early pioneer in that regard was Bem constructed a scale to measure femininity and masculinity as separate personality scales. She found that many people had a mixture of feminine and masculine traits. Similarly, when Joel and colleagues (2014) introduced the concept of fluidity in measurement of how much like men and women identified as that, there as a lot of fluidity in what came out.  showed that even within people that define as  women and men, there was a sense of fluidity. Namecheck Saperstein and Westbrook about something something gender. </w:t>
      </w:r>
    </w:p>
    <w:p>
      <w:pPr>
        <w:pStyle w:val="Normal"/>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rPr/>
      </w:pPr>
      <w:r>
        <w:rPr>
          <w:rFonts w:ascii="Times New Roman" w:hAnsi="Times New Roman"/>
        </w:rPr>
        <w:t xml:space="preserve">A growing literature has begun to examine the consequences of various definitions of gender in psychology.  </w:t>
      </w:r>
      <w:commentRangeStart w:id="0"/>
      <w:r>
        <w:rPr>
          <w:rFonts w:ascii="Times New Roman" w:hAnsi="Times New Roman"/>
        </w:rPr>
        <w:t>Bem</w:t>
      </w:r>
      <w:r>
        <w:rPr>
          <w:rFonts w:ascii="Times New Roman" w:hAnsi="Times New Roman"/>
        </w:rPr>
      </w:r>
      <w:commentRangeEnd w:id="0"/>
      <w:r>
        <w:commentReference w:id="0"/>
      </w:r>
      <w:r>
        <w:rPr>
          <w:rFonts w:ascii="Times New Roman" w:hAnsi="Times New Roman"/>
        </w:rPr>
        <w:t xml:space="preserve"> was </w:t>
      </w:r>
      <w:del w:id="1" w:author="Elli van Berlekom" w:date="2022-01-31T15:29:14Z">
        <w:r>
          <w:rPr>
            <w:rFonts w:ascii="Times New Roman" w:hAnsi="Times New Roman"/>
          </w:rPr>
          <w:delText>an</w:delText>
        </w:r>
      </w:del>
      <w:r>
        <w:rPr>
          <w:rFonts w:ascii="Times New Roman" w:hAnsi="Times New Roman"/>
        </w:rPr>
        <w:t xml:space="preserve"> early </w:t>
      </w:r>
      <w:del w:id="2" w:author="Elli van Berlekom" w:date="2022-01-31T15:29:16Z">
        <w:r>
          <w:rPr>
            <w:rFonts w:ascii="Times New Roman" w:hAnsi="Times New Roman"/>
          </w:rPr>
          <w:delText>pioneer</w:delText>
        </w:r>
      </w:del>
      <w:r>
        <w:rPr>
          <w:rFonts w:ascii="Times New Roman" w:hAnsi="Times New Roman"/>
        </w:rPr>
        <w:t xml:space="preserve"> in allowing  femininity and masculinity to exist as separate dimensions (Balzer &amp; Carr, 2015). Similarly, Joel and colleagues (2014) showed that even within </w:t>
      </w:r>
      <w:del w:id="3" w:author="Elli van Berlekom" w:date="2022-01-31T15:29:55Z">
        <w:commentRangeStart w:id="1"/>
        <w:r>
          <w:rPr>
            <w:rFonts w:ascii="Times New Roman" w:hAnsi="Times New Roman"/>
          </w:rPr>
          <w:delText>the seemingly stable gender categories of</w:delText>
        </w:r>
      </w:del>
      <w:ins w:id="4" w:author="Elli van Berlekom" w:date="2022-01-31T15:29:55Z">
        <w:r>
          <w:rPr>
            <w:rFonts w:eastAsia="Songti SC" w:cs="Arial Unicode MS" w:ascii="Times New Roman" w:hAnsi="Times New Roman"/>
            <w:color w:val="auto"/>
            <w:kern w:val="2"/>
            <w:sz w:val="24"/>
            <w:szCs w:val="24"/>
            <w:lang w:val="en-US" w:eastAsia="zh-CN" w:bidi="hi-IN"/>
          </w:rPr>
          <w:t xml:space="preserve">people that identify as </w:t>
        </w:r>
      </w:ins>
      <w:r>
        <w:rPr>
          <w:rFonts w:ascii="Times New Roman" w:hAnsi="Times New Roman"/>
        </w:rPr>
        <w:t xml:space="preserve"> women </w:t>
      </w:r>
      <w:r>
        <w:rPr>
          <w:rFonts w:ascii="Times New Roman" w:hAnsi="Times New Roman"/>
        </w:rPr>
      </w:r>
      <w:commentRangeEnd w:id="1"/>
      <w:r>
        <w:commentReference w:id="1"/>
      </w:r>
      <w:r>
        <w:rPr>
          <w:rFonts w:ascii="Times New Roman" w:hAnsi="Times New Roman"/>
        </w:rPr>
        <w:t xml:space="preserve">and men, </w:t>
      </w:r>
      <w:del w:id="5" w:author="Elli van Berlekom" w:date="2022-01-31T15:30:17Z">
        <w:r>
          <w:rPr>
            <w:rFonts w:ascii="Times New Roman" w:hAnsi="Times New Roman"/>
          </w:rPr>
          <w:delText>people can fluidly experience themselves as feeling like a different gender</w:delText>
        </w:r>
      </w:del>
      <w:ins w:id="6" w:author="Elli van Berlekom" w:date="2022-01-31T15:30:17Z">
        <w:r>
          <w:rPr>
            <w:rFonts w:eastAsia="Songti SC" w:cs="Arial Unicode MS" w:ascii="Times New Roman" w:hAnsi="Times New Roman"/>
            <w:color w:val="auto"/>
            <w:kern w:val="2"/>
            <w:sz w:val="24"/>
            <w:szCs w:val="24"/>
            <w:lang w:val="en-US" w:eastAsia="zh-CN" w:bidi="hi-IN"/>
          </w:rPr>
          <w:t>there was a sense of fluidity</w:t>
        </w:r>
      </w:ins>
      <w:r>
        <w:rPr>
          <w:rFonts w:ascii="Times New Roman" w:hAnsi="Times New Roman"/>
        </w:rPr>
        <w:t xml:space="preserve">. </w:t>
      </w:r>
    </w:p>
    <w:p>
      <w:pPr>
        <w:pStyle w:val="Normal"/>
        <w:rPr/>
      </w:pPr>
      <w:r>
        <w:rPr>
          <w:rFonts w:ascii="Times New Roman" w:hAnsi="Times New Roman"/>
        </w:rPr>
        <w:t>Furthermore, gender binaries can be constructed through statistical practices. For example, Hyde and colleagues (2018) concluded that the statistical practice of examining mean differences between women and men exaggerate</w:t>
      </w:r>
      <w:ins w:id="7" w:author="Marie Gustafsson Sendén" w:date="2021-11-24T09:13:00Z">
        <w:r>
          <w:rPr>
            <w:rFonts w:ascii="Times New Roman" w:hAnsi="Times New Roman"/>
          </w:rPr>
          <w:t>s</w:t>
        </w:r>
      </w:ins>
      <w:r>
        <w:rPr>
          <w:rFonts w:ascii="Times New Roman" w:hAnsi="Times New Roman"/>
        </w:rPr>
        <w:t xml:space="preserve"> the difference and downplay gender similarities</w:t>
      </w:r>
      <w:ins w:id="8" w:author="Elli van Berlekom" w:date="2022-01-31T15:31:47Z">
        <w:r>
          <w:rPr>
            <w:rFonts w:ascii="Times New Roman" w:hAnsi="Times New Roman"/>
          </w:rPr>
          <w:t xml:space="preserve"> (Hyde et al., 2005)</w:t>
        </w:r>
      </w:ins>
      <w:r>
        <w:rPr>
          <w:rFonts w:ascii="Times New Roman" w:hAnsi="Times New Roman"/>
        </w:rPr>
        <w:t xml:space="preserve">.  </w:t>
      </w:r>
      <w:commentRangeStart w:id="2"/>
      <w:r>
        <w:rPr>
          <w:rFonts w:ascii="Times New Roman" w:hAnsi="Times New Roman"/>
        </w:rPr>
        <w:t>Hester and colleagues</w:t>
      </w:r>
      <w:ins w:id="9" w:author="Marie Gustafsson Sendén" w:date="2021-11-24T09:14:00Z">
        <w:r>
          <w:rPr>
            <w:rFonts w:ascii="Times New Roman" w:hAnsi="Times New Roman"/>
          </w:rPr>
          <w:t xml:space="preserve"> (</w:t>
        </w:r>
      </w:ins>
      <w:r>
        <w:rPr>
          <w:rFonts w:eastAsia="Songti SC" w:cs="Arial Unicode MS" w:ascii="Times New Roman" w:hAnsi="Times New Roman"/>
          <w:color w:val="auto"/>
          <w:kern w:val="2"/>
          <w:sz w:val="24"/>
          <w:szCs w:val="24"/>
          <w:lang w:val="en-US" w:eastAsia="zh-CN" w:bidi="hi-IN"/>
        </w:rPr>
        <w:t>2020</w:t>
      </w:r>
      <w:ins w:id="10" w:author="Marie Gustafsson Sendén" w:date="2021-11-24T09:14:00Z">
        <w:r>
          <w:rPr>
            <w:rFonts w:ascii="Times New Roman" w:hAnsi="Times New Roman"/>
          </w:rPr>
          <w:t>)</w:t>
        </w:r>
      </w:ins>
      <w:r>
        <w:rPr>
          <w:rFonts w:ascii="Times New Roman" w:hAnsi="Times New Roman"/>
        </w:rPr>
        <w:t>,  showed both that perceived differences between the faces of men and women were pronounced when only means were examined, and when gender was measured as consisting of a single dimension with femininity and masuclinity at opposing ends. These studies show that when experiments perform gender in a way that does not restrict it to a binary, it frequently takes on a queer shape.</w:t>
      </w:r>
      <w:commentRangeEnd w:id="2"/>
      <w:r>
        <w:commentReference w:id="2"/>
      </w:r>
      <w:r>
        <w:rPr>
          <w:rFonts w:ascii="Times New Roman" w:hAnsi="Times New Roman"/>
        </w:rPr>
      </w:r>
    </w:p>
    <w:p>
      <w:pPr>
        <w:pStyle w:val="Normal"/>
        <w:rPr>
          <w:rFonts w:ascii="Times New Roman" w:hAnsi="Times New Roman"/>
          <w:b/>
          <w:b/>
          <w:bCs/>
          <w:color w:val="000000"/>
        </w:rPr>
      </w:pPr>
      <w:r>
        <w:rPr>
          <w:rFonts w:ascii="Times New Roman" w:hAnsi="Times New Roman"/>
          <w:b/>
          <w:bCs/>
          <w:color w:val="000000"/>
        </w:rPr>
      </w:r>
    </w:p>
    <w:p>
      <w:pPr>
        <w:pStyle w:val="Normal"/>
        <w:rPr/>
      </w:pPr>
      <w:r>
        <w:rPr>
          <w:rFonts w:ascii="Times New Roman" w:hAnsi="Times New Roman"/>
          <w:color w:val="000000"/>
        </w:rPr>
        <w:t xml:space="preserve">With this research in mind, let’s look at how gender </w:t>
      </w:r>
      <w:del w:id="11" w:author="Marie Gustafsson Sendén" w:date="2021-11-24T09:14:00Z">
        <w:r>
          <w:rPr>
            <w:rFonts w:ascii="Times New Roman" w:hAnsi="Times New Roman"/>
            <w:color w:val="000000"/>
          </w:rPr>
          <w:delText xml:space="preserve">is </w:delText>
        </w:r>
      </w:del>
      <w:ins w:id="12" w:author="Marie Gustafsson Sendén" w:date="2021-11-24T09:14:00Z">
        <w:r>
          <w:rPr>
            <w:rFonts w:ascii="Times New Roman" w:hAnsi="Times New Roman"/>
            <w:color w:val="000000"/>
          </w:rPr>
          <w:t xml:space="preserve">has been </w:t>
        </w:r>
      </w:ins>
      <w:r>
        <w:rPr>
          <w:rFonts w:ascii="Times New Roman" w:hAnsi="Times New Roman"/>
          <w:color w:val="000000"/>
        </w:rPr>
        <w:t>constructed in social categorization research. A common feature of this body of work is</w:t>
      </w:r>
      <w:r>
        <w:rPr>
          <w:rFonts w:ascii="Times New Roman" w:hAnsi="Times New Roman"/>
        </w:rPr>
        <w:t xml:space="preserve"> </w:t>
      </w:r>
      <w:r>
        <w:rPr>
          <w:rFonts w:ascii="Times New Roman" w:hAnsi="Times New Roman"/>
          <w:b/>
          <w:bCs/>
        </w:rPr>
        <w:t>to naturalize gender as a binary category consisting of women and men</w:t>
      </w:r>
      <w:r>
        <w:rPr>
          <w:rFonts w:ascii="Times New Roman" w:hAnsi="Times New Roman"/>
        </w:rPr>
        <w:t xml:space="preserve"> and where femininity is by definition in opposition t</w:t>
      </w:r>
      <w:ins w:id="13" w:author="Marie Gustafsson Sendén" w:date="2021-11-24T09:15:00Z">
        <w:r>
          <w:rPr>
            <w:rFonts w:ascii="Times New Roman" w:hAnsi="Times New Roman"/>
          </w:rPr>
          <w:t>o</w:t>
        </w:r>
      </w:ins>
      <w:del w:id="14" w:author="Marie Gustafsson Sendén" w:date="2021-11-24T09:15:00Z">
        <w:r>
          <w:rPr>
            <w:rFonts w:ascii="Times New Roman" w:hAnsi="Times New Roman"/>
          </w:rPr>
          <w:delText>wo</w:delText>
        </w:r>
      </w:del>
      <w:r>
        <w:rPr>
          <w:rFonts w:ascii="Times New Roman" w:hAnsi="Times New Roman"/>
        </w:rPr>
        <w:t xml:space="preserve"> masculinity. When measuring gender categorization by</w:t>
      </w:r>
      <w:ins w:id="15" w:author="Marie Gustafsson Sendén" w:date="2021-11-24T09:15:00Z">
        <w:r>
          <w:rPr>
            <w:rFonts w:ascii="Times New Roman" w:hAnsi="Times New Roman"/>
          </w:rPr>
          <w:t xml:space="preserve"> </w:t>
        </w:r>
      </w:ins>
      <w:r>
        <w:rPr>
          <w:rFonts w:ascii="Times New Roman" w:hAnsi="Times New Roman"/>
        </w:rPr>
        <w:t xml:space="preserve">faces, response options only capture the categories “woman” and “man” (or “male” and “female”) (see for example, Cloutier et al., 2005; Campanella et al., 2001; Webster et al., 2004; Zhao &amp; Bentin, 2008). A slightly different task </w:t>
      </w:r>
      <w:ins w:id="16" w:author="Marie Gustafsson Sendén" w:date="2021-11-24T09:16:00Z">
        <w:r>
          <w:rPr>
            <w:rFonts w:ascii="Times New Roman" w:hAnsi="Times New Roman"/>
          </w:rPr>
          <w:t xml:space="preserve">ask </w:t>
        </w:r>
      </w:ins>
      <w:r>
        <w:rPr>
          <w:rFonts w:ascii="Times New Roman" w:hAnsi="Times New Roman"/>
        </w:rPr>
        <w:t>participants to rate the faces on gender as a quality (i.e. femininity), rather than a category (i.e. woman). In such studies, responses are measures on a scale where femininity and masculinity represent endpoints on a continuum (e.g. D’Ascenzo et al., 2015; others). More rarely, two scales measure</w:t>
      </w:r>
      <w:ins w:id="17" w:author="Marie Gustafsson Sendén" w:date="2021-11-24T09:18:00Z">
        <w:r>
          <w:rPr>
            <w:rFonts w:ascii="Times New Roman" w:hAnsi="Times New Roman"/>
          </w:rPr>
          <w:t>d</w:t>
        </w:r>
      </w:ins>
      <w:r>
        <w:rPr>
          <w:rFonts w:ascii="Times New Roman" w:hAnsi="Times New Roman"/>
        </w:rPr>
        <w:t xml:space="preserve"> femininity and masculinity separately (e.g.  Wittlin et al., 2018</w:t>
      </w:r>
      <w:del w:id="18" w:author="Marie Gustafsson Sendén" w:date="2021-11-24T09:19:00Z">
        <w:r>
          <w:rPr>
            <w:rFonts w:ascii="Times New Roman" w:hAnsi="Times New Roman"/>
          </w:rPr>
          <w:delText xml:space="preserve"> </w:delText>
        </w:r>
      </w:del>
      <w:r>
        <w:rPr>
          <w:rFonts w:ascii="Times New Roman" w:hAnsi="Times New Roman"/>
        </w:rPr>
        <w:t>), in similar ways as Bem measured gender roles. Even these scale, come with the implicit suggestion that femininity is the quality of womenhood and masculinity is the quality of men.</w:t>
      </w:r>
    </w:p>
    <w:p>
      <w:pPr>
        <w:pStyle w:val="Normal"/>
        <w:rPr>
          <w:rFonts w:ascii="Times New Roman" w:hAnsi="Times New Roman"/>
        </w:rPr>
      </w:pPr>
      <w:r>
        <w:rPr>
          <w:rFonts w:ascii="Times New Roman" w:hAnsi="Times New Roman"/>
        </w:rPr>
      </w:r>
    </w:p>
    <w:p>
      <w:pPr>
        <w:pStyle w:val="Normal"/>
        <w:rPr/>
      </w:pPr>
      <w:r>
        <w:rPr>
          <w:rFonts w:ascii="Times New Roman" w:hAnsi="Times New Roman"/>
        </w:rPr>
        <w:t>These variety of measurement communicate different ideas of gender/sex</w:t>
      </w:r>
      <w:del w:id="19" w:author="Marie Gustafsson Sendén" w:date="2021-11-24T09:19:00Z">
        <w:r>
          <w:rPr>
            <w:rFonts w:ascii="Times New Roman" w:hAnsi="Times New Roman"/>
          </w:rPr>
          <w:delText>.</w:delText>
        </w:r>
      </w:del>
      <w:r>
        <w:rPr>
          <w:rFonts w:ascii="Times New Roman" w:hAnsi="Times New Roman"/>
        </w:rPr>
        <w:t>. When gender is measured as categories “woman” and “man” it implies that gender/sex consists of two discrete mutually exclusive categories</w:t>
      </w:r>
      <w:ins w:id="20" w:author="Marie Gustafsson Sendén" w:date="2021-11-24T09:20:00Z">
        <w:r>
          <w:rPr>
            <w:rFonts w:ascii="Times New Roman" w:hAnsi="Times New Roman"/>
          </w:rPr>
          <w:t xml:space="preserve"> (ref</w:t>
        </w:r>
      </w:ins>
      <w:r>
        <w:rPr>
          <w:rFonts w:ascii="Times New Roman" w:hAnsi="Times New Roman"/>
        </w:rPr>
        <w:t xml:space="preserve"> or make this into a weaker statement</w:t>
      </w:r>
      <w:ins w:id="21" w:author="Marie Gustafsson Sendén" w:date="2021-11-24T09:20:00Z">
        <w:r>
          <w:rPr>
            <w:rFonts w:ascii="Times New Roman" w:hAnsi="Times New Roman"/>
          </w:rPr>
          <w:t>)</w:t>
        </w:r>
      </w:ins>
      <w:r>
        <w:rPr>
          <w:rFonts w:ascii="Times New Roman" w:hAnsi="Times New Roman"/>
        </w:rPr>
        <w:t xml:space="preserve">. When gender is measured on a continuum with femininity and masculinity </w:t>
      </w:r>
      <w:ins w:id="22" w:author="Marie Gustafsson Sendén" w:date="2021-11-24T09:21:00Z">
        <w:r>
          <w:rPr>
            <w:rFonts w:ascii="Times New Roman" w:hAnsi="Times New Roman"/>
          </w:rPr>
          <w:t xml:space="preserve">as </w:t>
        </w:r>
      </w:ins>
      <w:r>
        <w:rPr>
          <w:rFonts w:ascii="Times New Roman" w:hAnsi="Times New Roman"/>
        </w:rPr>
        <w:t xml:space="preserve">mutually exclusive polar opposites, it still reproduced femininity and masculinity as opposites, but that degrees are possible.  </w:t>
      </w:r>
      <w:r>
        <w:rPr>
          <w:rFonts w:ascii="Times New Roman" w:hAnsi="Times New Roman"/>
          <w:color w:val="000000"/>
        </w:rPr>
        <w:t xml:space="preserve">If, as might be surmised from Butler (1999) the act of measuring gender is itself performative, then the constraints imposed when researchers for example measure gender as a binary consisting of women and men do not only measure gender, but also re-create it it. When gender is measured as feminintity and masculinity on different scales. It illows more variation, but still gender can only consists of the two concept of femininity and masculinity. Thereby, gender variation is still constructed withing the binary… (så skule jag vilja se det). Men vet inte hu ren kommer runt det… </w:t>
      </w:r>
    </w:p>
    <w:p>
      <w:pPr>
        <w:pStyle w:val="Normal"/>
        <w:rPr>
          <w:rFonts w:ascii="Times New Roman" w:hAnsi="Times New Roman"/>
          <w:color w:val="000000"/>
          <w:ins w:id="24" w:author="Elli van Berlekom" w:date="2022-01-31T15:55:29Z"/>
        </w:rPr>
      </w:pPr>
      <w:ins w:id="23" w:author="Elli van Berlekom" w:date="2022-01-31T15:55:29Z">
        <w:r>
          <w:rPr>
            <w:rFonts w:ascii="Times New Roman" w:hAnsi="Times New Roman"/>
            <w:color w:val="000000"/>
          </w:rPr>
        </w:r>
      </w:ins>
    </w:p>
    <w:p>
      <w:pPr>
        <w:pStyle w:val="Normal"/>
        <w:rPr>
          <w:rFonts w:ascii="Times New Roman" w:hAnsi="Times New Roman"/>
          <w:color w:val="000000"/>
        </w:rPr>
      </w:pPr>
      <w:ins w:id="25" w:author="Elli van Berlekom" w:date="2022-01-31T15:55:29Z">
        <w:r>
          <w:rPr>
            <w:rFonts w:ascii="Times New Roman" w:hAnsi="Times New Roman"/>
            <w:color w:val="000000"/>
          </w:rPr>
          <w:t>Toward a queer social categorization</w:t>
        </w:r>
      </w:ins>
    </w:p>
    <w:p>
      <w:pPr>
        <w:pStyle w:val="Normal"/>
        <w:rPr/>
      </w:pPr>
      <w:commentRangeStart w:id="3"/>
      <w:r>
        <w:rPr>
          <w:rFonts w:ascii="Times New Roman" w:hAnsi="Times New Roman"/>
          <w:color w:val="000000"/>
        </w:rPr>
        <w:t xml:space="preserve">An open question is how alternative methods </w:t>
      </w:r>
      <w:commentRangeStart w:id="4"/>
      <w:r>
        <w:rPr>
          <w:rFonts w:ascii="Times New Roman" w:hAnsi="Times New Roman"/>
          <w:color w:val="000000"/>
        </w:rPr>
        <w:t>can allow gender to be more varied, non-binary and fluid</w:t>
      </w:r>
      <w:r>
        <w:rPr>
          <w:rFonts w:ascii="Times New Roman" w:hAnsi="Times New Roman"/>
          <w:color w:val="000000"/>
        </w:rPr>
      </w:r>
      <w:commentRangeEnd w:id="3"/>
      <w:r>
        <w:commentReference w:id="3"/>
      </w:r>
      <w:r>
        <w:rPr>
          <w:rFonts w:ascii="Times New Roman" w:hAnsi="Times New Roman"/>
          <w:color w:val="000000"/>
        </w:rPr>
      </w:r>
      <w:commentRangeEnd w:id="4"/>
      <w:r>
        <w:commentReference w:id="4"/>
      </w:r>
      <w:r>
        <w:rPr>
          <w:rFonts w:ascii="Times New Roman" w:hAnsi="Times New Roman"/>
          <w:color w:val="000000"/>
        </w:rPr>
        <w:t xml:space="preserve">. </w:t>
      </w:r>
      <w:r>
        <w:rPr>
          <w:rFonts w:ascii="Times New Roman" w:hAnsi="Times New Roman"/>
          <w:color w:val="000000"/>
          <w:shd w:fill="FFFF00" w:val="clear"/>
        </w:rPr>
        <w:t>Using categories</w:t>
      </w:r>
      <w:r>
        <w:rPr>
          <w:rFonts w:ascii="Times New Roman" w:hAnsi="Times New Roman"/>
          <w:color w:val="000000"/>
        </w:rPr>
        <w:t xml:space="preserve">, presents a challenge because the very act of presenting participants with a set number of categories in itself suggests that those categories are discrete and mutually exclusive. Allowing participants to use more than one category is to overcome that…. </w:t>
      </w:r>
      <w:r>
        <w:rPr>
          <w:rFonts w:ascii="Times New Roman" w:hAnsi="Times New Roman"/>
          <w:color w:val="000000"/>
          <w:shd w:fill="FFFF00" w:val="clear"/>
        </w:rPr>
        <w:t>Using a single</w:t>
      </w:r>
      <w:r>
        <w:rPr>
          <w:rFonts w:ascii="Times New Roman" w:hAnsi="Times New Roman"/>
          <w:color w:val="000000"/>
        </w:rPr>
        <w:t xml:space="preserve"> gender dimensions of masc fem … is even more restricting as it cannot be expanded on allowing reponses of combination. Using two diemnsions of femininity (One way forward is to draw inspiration from Bem’s (1993) work and measure gender as two separate dimensions, masculinity and femininity. This has the advantage of not suggesting that the two qualities are opposite and mutually exclusive. </w:t>
      </w:r>
      <w:ins w:id="26" w:author="Marie Gustafsson Sendén" w:date="2021-11-24T09:29:00Z">
        <w:r>
          <w:rPr>
            <w:rFonts w:ascii="Times New Roman" w:hAnsi="Times New Roman"/>
            <w:color w:val="000000"/>
          </w:rPr>
          <w:t xml:space="preserve">Howeer, gender is construd by fem and masculinity concepts. </w:t>
        </w:r>
      </w:ins>
      <w:ins w:id="27" w:author="Elli van Berlekom" w:date="2022-01-31T15:54:03Z">
        <w:r>
          <w:rPr>
            <w:rFonts w:ascii="Times New Roman" w:hAnsi="Times New Roman"/>
            <w:color w:val="000000"/>
          </w:rPr>
          <w:t>What are contained in these?</w:t>
        </w:r>
      </w:ins>
    </w:p>
    <w:p>
      <w:pPr>
        <w:pStyle w:val="Normal"/>
        <w:rPr>
          <w:rFonts w:ascii="Times New Roman" w:hAnsi="Times New Roman"/>
          <w:color w:val="000000"/>
          <w:ins w:id="29" w:author="Marie Gustafsson Sendén" w:date="2021-11-24T09:29:00Z"/>
        </w:rPr>
      </w:pPr>
      <w:ins w:id="28" w:author="Marie Gustafsson Sendén" w:date="2021-11-24T09:29:00Z">
        <w:r>
          <w:rPr>
            <w:rFonts w:ascii="Times New Roman" w:hAnsi="Times New Roman"/>
            <w:color w:val="000000"/>
          </w:rPr>
        </w:r>
      </w:ins>
    </w:p>
    <w:p>
      <w:pPr>
        <w:pStyle w:val="Normal"/>
        <w:rPr/>
      </w:pPr>
      <w:r>
        <w:rPr>
          <w:rFonts w:ascii="Times New Roman" w:hAnsi="Times New Roman"/>
          <w:color w:val="000000"/>
        </w:rPr>
        <w:t xml:space="preserve">In the present study, I will elaborate on other options. </w:t>
      </w:r>
      <w:r>
        <w:rPr>
          <w:rFonts w:ascii="Times New Roman" w:hAnsi="Times New Roman"/>
          <w:color w:val="000000"/>
          <w:lang w:val="sv-SE"/>
        </w:rPr>
        <w:t>For example</w:t>
      </w:r>
      <w:del w:id="30" w:author="Elli van Berlekom" w:date="2022-01-31T15:54:40Z">
        <w:r>
          <w:rPr>
            <w:rFonts w:ascii="Times New Roman" w:hAnsi="Times New Roman"/>
            <w:color w:val="000000"/>
            <w:lang w:val="sv-SE"/>
          </w:rPr>
          <w:delText xml:space="preserve">….. och sen ett stycke för varje idé. </w:delText>
        </w:r>
      </w:del>
    </w:p>
    <w:p>
      <w:pPr>
        <w:pStyle w:val="Normal"/>
        <w:rPr>
          <w:rFonts w:ascii="Times New Roman" w:hAnsi="Times New Roman"/>
          <w:color w:val="000000"/>
          <w:lang w:val="sv-SE"/>
          <w:ins w:id="32" w:author="Marie Gustafsson Sendén" w:date="2021-11-24T09:29:00Z"/>
        </w:rPr>
      </w:pPr>
      <w:ins w:id="31" w:author="Marie Gustafsson Sendén" w:date="2021-11-24T09:29:00Z">
        <w:r>
          <w:rPr>
            <w:rFonts w:ascii="Times New Roman" w:hAnsi="Times New Roman"/>
            <w:color w:val="000000"/>
            <w:lang w:val="sv-SE"/>
          </w:rPr>
        </w:r>
      </w:ins>
    </w:p>
    <w:p>
      <w:pPr>
        <w:pStyle w:val="Normal"/>
        <w:rPr>
          <w:rFonts w:ascii="Times New Roman" w:hAnsi="Times New Roman"/>
          <w:del w:id="35" w:author="Elli van Berlekom" w:date="2022-01-31T15:48:56Z"/>
        </w:rPr>
      </w:pPr>
      <w:del w:id="33" w:author="Elli van Berlekom" w:date="2022-01-31T15:54:40Z">
        <w:r>
          <w:rPr>
            <w:rFonts w:ascii="Times New Roman" w:hAnsi="Times New Roman"/>
            <w:color w:val="000000"/>
            <w:shd w:fill="FFFF00" w:val="clear"/>
          </w:rPr>
          <w:delText>Another be to</w:delText>
        </w:r>
      </w:del>
      <w:r>
        <w:rPr>
          <w:rFonts w:ascii="Times New Roman" w:hAnsi="Times New Roman"/>
          <w:color w:val="000000"/>
          <w:shd w:fill="FFFF00" w:val="clear"/>
          <w:rPrChange w:id="0" w:author="Marie Gustafsson Sendén" w:date="2021-11-24T09:29:00Z"/>
        </w:rPr>
        <w:t xml:space="preserve"> to supplement</w:t>
      </w:r>
      <w:r>
        <w:rPr>
          <w:rFonts w:ascii="Times New Roman" w:hAnsi="Times New Roman"/>
          <w:color w:val="000000"/>
        </w:rPr>
        <w:t xml:space="preserve"> the traditional binary response categories with additional alternatives and the option to refrain from categorizing altogether. Indeed, w</w:t>
      </w:r>
      <w:r>
        <w:rPr>
          <w:rFonts w:ascii="Times New Roman" w:hAnsi="Times New Roman"/>
        </w:rPr>
        <w:t>hen participants were given these options, many opted into them, suggesting that the standard categorization paradigm is unnecessarily restrictive (van Berlekom et al., in preparation). Such expanded categorization paradigm does not present gender as binary, but, it still implies that gender categories are discrete and determinable. A third possibility is to include one gender category (eg. “woman”) as contrasted with an option to refrain from categorizing altogether or as an alternative gender category (e.g. “not woman”). Great care needs to be taken into the formulation of the specific alternative categories, to consider which ideas of gender are being communicated. In table 1, I have collected a number of possible response options one might include in a two-choice categorization task</w:t>
      </w:r>
    </w:p>
    <w:p>
      <w:pPr>
        <w:pStyle w:val="Normal"/>
        <w:widowControl/>
        <w:suppressAutoHyphens w:val="true"/>
        <w:bidi w:val="0"/>
        <w:spacing w:before="0" w:after="0"/>
        <w:jc w:val="left"/>
        <w:rPr>
          <w:rFonts w:ascii="Times New Roman" w:hAnsi="Times New Roman"/>
          <w:b/>
          <w:b/>
          <w:bCs/>
          <w:del w:id="37" w:author="Elli van Berlekom" w:date="2022-01-31T15:48:56Z"/>
        </w:rPr>
      </w:pPr>
      <w:del w:id="36" w:author="Elli van Berlekom" w:date="2022-01-31T15:48:56Z">
        <w:r>
          <w:rPr>
            <w:rFonts w:ascii="Times New Roman" w:hAnsi="Times New Roman"/>
            <w:b/>
            <w:bCs/>
          </w:rPr>
        </w:r>
      </w:del>
    </w:p>
    <w:p>
      <w:pPr>
        <w:pStyle w:val="Normal"/>
        <w:rPr>
          <w:rFonts w:ascii="Times New Roman" w:hAnsi="Times New Roman"/>
        </w:rPr>
      </w:pPr>
      <w:r>
        <w:rPr/>
      </w:r>
    </w:p>
    <w:p>
      <w:pPr>
        <w:pStyle w:val="Normal"/>
        <w:rPr/>
      </w:pPr>
      <w:ins w:id="38" w:author="Marie Gustafsson Sendén" w:date="2021-11-24T09:31:00Z">
        <w:r>
          <w:rPr>
            <w:rFonts w:ascii="Times New Roman" w:hAnsi="Times New Roman"/>
          </w:rPr>
          <w:t xml:space="preserve">One </w:t>
        </w:r>
      </w:ins>
      <w:r>
        <w:rPr>
          <w:rFonts w:ascii="Times New Roman" w:hAnsi="Times New Roman"/>
        </w:rPr>
        <w:t>difficulty with examining how response options influence gender categorization is the risk of</w:t>
      </w:r>
      <w:del w:id="39" w:author="Marie Gustafsson Sendén" w:date="2021-11-24T09:32:00Z">
        <w:r>
          <w:rPr>
            <w:rFonts w:ascii="Times New Roman" w:hAnsi="Times New Roman"/>
          </w:rPr>
          <w:delText>s</w:delText>
        </w:r>
      </w:del>
      <w:r>
        <w:rPr>
          <w:rFonts w:ascii="Times New Roman" w:hAnsi="Times New Roman"/>
        </w:rPr>
        <w:t xml:space="preserve"> conflating the independent variable with the dependent variables. For example, A categorization task with alternatives woman/man/I don’t know cannot be compared to one with woman/man as options (why?). </w:t>
      </w:r>
      <w:commentRangeStart w:id="5"/>
      <w:r>
        <w:rPr>
          <w:rFonts w:ascii="Times New Roman" w:hAnsi="Times New Roman"/>
        </w:rPr>
        <w:t>A solution can be  in two main ways: the number of alternatives must be the same across the comparison and the faces and the main outcome variable can be defined as categorical perception.</w:t>
      </w:r>
      <w:commentRangeEnd w:id="5"/>
      <w:r>
        <w:commentReference w:id="5"/>
      </w: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Overview of the present research</w:t>
      </w:r>
    </w:p>
    <w:p>
      <w:pPr>
        <w:pStyle w:val="Normal"/>
        <w:rPr/>
      </w:pPr>
      <w:r>
        <w:rPr/>
        <w:t xml:space="preserve">I propose two studies. </w:t>
      </w:r>
    </w:p>
    <w:p>
      <w:pPr>
        <w:pStyle w:val="Normal"/>
        <w:rPr/>
      </w:pPr>
      <w:ins w:id="40" w:author="Marie Gustafsson Sendén" w:date="2021-11-24T12:20:00Z">
        <w:r>
          <w:rPr/>
        </w:r>
      </w:ins>
    </w:p>
    <w:p>
      <w:pPr>
        <w:pStyle w:val="Normal"/>
        <w:rPr/>
      </w:pPr>
      <w:r>
        <w:rPr/>
        <w:t xml:space="preserve">Study 1 is </w:t>
      </w:r>
      <w:del w:id="42" w:author="Marie Gustafsson Sendén" w:date="2021-11-24T12:20:00Z">
        <w:r>
          <w:rPr/>
          <w:delText xml:space="preserve">mainly </w:delText>
        </w:r>
      </w:del>
      <w:r>
        <w:rPr/>
        <w:t xml:space="preserve">descriptive and investigates categorical perception using a number of outcome measures. Participants are shown a face and asked to categorize it in terms of gender. A number of different types of response options will be given. The faces are morphs from 0% to 100% woman. </w:t>
      </w:r>
    </w:p>
    <w:p>
      <w:pPr>
        <w:pStyle w:val="Normal"/>
        <w:rPr/>
      </w:pPr>
      <w:r>
        <w:rPr/>
      </w:r>
    </w:p>
    <w:p>
      <w:pPr>
        <w:pStyle w:val="Normal"/>
        <w:rPr>
          <w:rFonts w:ascii="Times New Roman" w:hAnsi="Times New Roman"/>
          <w:b/>
          <w:b/>
          <w:bCs/>
        </w:rPr>
      </w:pPr>
      <w:r>
        <w:rPr>
          <w:rFonts w:ascii="Times New Roman" w:hAnsi="Times New Roman"/>
          <w:b/>
          <w:bCs/>
        </w:rPr>
        <w:t>Method</w:t>
      </w:r>
    </w:p>
    <w:p>
      <w:pPr>
        <w:pStyle w:val="Normal"/>
        <w:rPr>
          <w:i/>
          <w:i/>
          <w:iCs/>
        </w:rPr>
      </w:pPr>
      <w:r>
        <w:rPr>
          <w:rFonts w:ascii="Times New Roman" w:hAnsi="Times New Roman"/>
          <w:i/>
          <w:iCs/>
        </w:rPr>
        <w:t>Participants</w:t>
      </w:r>
      <w:r>
        <w:rPr>
          <w:i/>
          <w:iCs/>
        </w:rPr>
        <w:t xml:space="preserve"> &amp; design</w:t>
      </w:r>
    </w:p>
    <w:p>
      <w:pPr>
        <w:pStyle w:val="Normal"/>
        <w:rPr/>
      </w:pPr>
      <w:r>
        <w:rPr>
          <w:rFonts w:ascii="Times New Roman" w:hAnsi="Times New Roman"/>
          <w:b w:val="false"/>
          <w:bCs w:val="false"/>
        </w:rPr>
        <w:t xml:space="preserve">Participants were 104 Swedish speakers recruited through </w:t>
      </w:r>
      <w:r>
        <w:rPr>
          <w:rFonts w:eastAsia="Songti SC" w:cs="Arial Unicode MS" w:ascii="Times New Roman" w:hAnsi="Times New Roman"/>
          <w:b w:val="false"/>
          <w:bCs w:val="false"/>
          <w:color w:val="auto"/>
          <w:kern w:val="2"/>
          <w:sz w:val="24"/>
          <w:szCs w:val="24"/>
          <w:lang w:val="en-US" w:eastAsia="zh-CN" w:bidi="hi-IN"/>
        </w:rPr>
        <w:t>advertising online and on the university campus within (</w:t>
      </w:r>
      <w:r>
        <w:rPr>
          <w:rFonts w:eastAsia="Songti SC" w:cs="Arial Unicode MS" w:ascii="Times New Roman" w:hAnsi="Times New Roman"/>
          <w:b w:val="false"/>
          <w:bCs w:val="false"/>
          <w:i/>
          <w:iCs/>
          <w:color w:val="auto"/>
          <w:kern w:val="2"/>
          <w:sz w:val="24"/>
          <w:szCs w:val="24"/>
          <w:lang w:val="en-US" w:eastAsia="zh-CN" w:bidi="hi-IN"/>
        </w:rPr>
        <w:t>M</w:t>
      </w:r>
      <w:r>
        <w:rPr>
          <w:rFonts w:eastAsia="Songti SC" w:cs="Arial Unicode MS" w:ascii="Times New Roman" w:hAnsi="Times New Roman"/>
          <w:b w:val="false"/>
          <w:bCs w:val="false"/>
          <w:color w:val="auto"/>
          <w:kern w:val="2"/>
          <w:sz w:val="24"/>
          <w:szCs w:val="24"/>
          <w:vertAlign w:val="subscript"/>
          <w:lang w:val="en-US" w:eastAsia="zh-CN" w:bidi="hi-IN"/>
        </w:rPr>
        <w:t>age</w:t>
      </w:r>
      <w:r>
        <w:rPr>
          <w:rFonts w:eastAsia="Songti SC" w:cs="Arial Unicode MS" w:ascii="Times New Roman" w:hAnsi="Times New Roman"/>
          <w:b w:val="false"/>
          <w:bCs w:val="false"/>
          <w:color w:val="auto"/>
          <w:kern w:val="2"/>
          <w:position w:val="0"/>
          <w:sz w:val="24"/>
          <w:sz w:val="24"/>
          <w:szCs w:val="24"/>
          <w:vertAlign w:val="baseline"/>
          <w:lang w:val="en-US" w:eastAsia="zh-CN" w:bidi="hi-IN"/>
        </w:rPr>
        <w:t>= 36.67,</w:t>
      </w:r>
      <w:r>
        <w:rPr>
          <w:rFonts w:eastAsia="Songti SC" w:cs="Arial Unicode MS" w:ascii="Times New Roman" w:hAnsi="Times New Roman"/>
          <w:b w:val="false"/>
          <w:bCs w:val="false"/>
          <w:color w:val="auto"/>
          <w:kern w:val="2"/>
          <w:sz w:val="24"/>
          <w:szCs w:val="24"/>
          <w:lang w:val="en-US" w:eastAsia="zh-CN" w:bidi="hi-IN"/>
        </w:rPr>
        <w:t xml:space="preserve">  </w:t>
      </w:r>
      <w:r>
        <w:rPr>
          <w:rFonts w:eastAsia="Songti SC" w:cs="Arial Unicode MS" w:ascii="Times New Roman" w:hAnsi="Times New Roman"/>
          <w:b w:val="false"/>
          <w:bCs w:val="false"/>
          <w:i/>
          <w:iCs/>
          <w:color w:val="auto"/>
          <w:kern w:val="2"/>
          <w:sz w:val="24"/>
          <w:szCs w:val="24"/>
          <w:lang w:val="en-US" w:eastAsia="zh-CN" w:bidi="hi-IN"/>
        </w:rPr>
        <w:t>SD</w:t>
      </w:r>
      <w:r>
        <w:rPr>
          <w:rFonts w:eastAsia="Songti SC" w:cs="Arial Unicode MS" w:ascii="Times New Roman" w:hAnsi="Times New Roman"/>
          <w:b w:val="false"/>
          <w:bCs w:val="false"/>
          <w:color w:val="auto"/>
          <w:kern w:val="2"/>
          <w:sz w:val="24"/>
          <w:szCs w:val="24"/>
          <w:vertAlign w:val="subscript"/>
          <w:lang w:val="en-US" w:eastAsia="zh-CN" w:bidi="hi-IN"/>
        </w:rPr>
        <w:t xml:space="preserve">age </w:t>
      </w:r>
      <w:r>
        <w:rPr>
          <w:rFonts w:eastAsia="Songti SC" w:cs="Arial Unicode MS" w:ascii="Times New Roman" w:hAnsi="Times New Roman"/>
          <w:b w:val="false"/>
          <w:bCs w:val="false"/>
          <w:color w:val="auto"/>
          <w:kern w:val="2"/>
          <w:position w:val="0"/>
          <w:sz w:val="24"/>
          <w:sz w:val="24"/>
          <w:szCs w:val="24"/>
          <w:vertAlign w:val="baseline"/>
          <w:lang w:val="en-US" w:eastAsia="zh-CN" w:bidi="hi-IN"/>
        </w:rPr>
        <w:t>= 12.54)</w:t>
      </w:r>
      <w:r>
        <w:rPr>
          <w:rFonts w:eastAsia="Songti SC" w:cs="Arial Unicode MS" w:ascii="Times New Roman" w:hAnsi="Times New Roman"/>
          <w:b w:val="false"/>
          <w:bCs w:val="false"/>
          <w:color w:val="auto"/>
          <w:kern w:val="2"/>
          <w:sz w:val="24"/>
          <w:szCs w:val="24"/>
          <w:lang w:val="en-US" w:eastAsia="zh-CN" w:bidi="hi-IN"/>
        </w:rPr>
        <w:t xml:space="preserve">.All participants were informed that participation was voluntary. In term of gender X women and Y men participated The participants were randomly allocated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i/>
          <w:i/>
          <w:iCs/>
        </w:rPr>
      </w:pPr>
      <w:r>
        <w:rPr>
          <w:rFonts w:ascii="Times New Roman" w:hAnsi="Times New Roman"/>
          <w:b w:val="false"/>
          <w:bCs w:val="false"/>
          <w:i/>
          <w:iCs/>
        </w:rPr>
        <w:t>Material &amp; Procedure</w:t>
      </w:r>
    </w:p>
    <w:p>
      <w:pPr>
        <w:pStyle w:val="Normal"/>
        <w:rPr>
          <w:i w:val="false"/>
          <w:i w:val="false"/>
          <w:iCs w:val="false"/>
        </w:rPr>
      </w:pPr>
      <w:r>
        <w:rPr>
          <w:rFonts w:ascii="Times New Roman" w:hAnsi="Times New Roman"/>
          <w:b w:val="false"/>
          <w:bCs w:val="false"/>
          <w:i w:val="false"/>
          <w:iCs w:val="false"/>
        </w:rPr>
        <w:t xml:space="preserve">Faces were produced using faces from the Chicago Face Database. For Black, Asian and White faces, the six most feminine faces of women and the six most masculine faces of men were selected, using the codebook provided by the researchers. The faces were matched, so that the most feminine face were morphed with the most masculine face and so on. </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The main manipulated variable will be the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scale used to measure</w:t>
      </w:r>
      <w:r>
        <w:rPr>
          <w:b w:val="false"/>
          <w:bCs w:val="false"/>
          <w:i w:val="false"/>
          <w:iCs w:val="false"/>
          <w:caps w:val="false"/>
          <w:smallCaps w:val="false"/>
          <w:strike w:val="false"/>
          <w:dstrike w:val="false"/>
          <w:color w:val="000000"/>
          <w:sz w:val="24"/>
          <w:szCs w:val="24"/>
          <w:u w:val="none"/>
          <w:effect w:val="none"/>
          <w:shd w:fill="auto" w:val="clear"/>
        </w:rPr>
        <w:t xml:space="preserve"> for gender categorization/rating of faces. The following response options will be used (with a justification given for each).</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Woman/Man.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These are the typical response options when measuring gender categorization</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-“Woman – man” on the same sliding scale. </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Femininity and masculinity on separate scales</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Woman/Man/</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Other</w:t>
      </w:r>
      <w:r>
        <w:rPr>
          <w:b w:val="false"/>
          <w:bCs w:val="false"/>
          <w:i w:val="false"/>
          <w:iCs w:val="false"/>
          <w:caps w:val="false"/>
          <w:smallCaps w:val="false"/>
          <w:strike w:val="false"/>
          <w:dstrike w:val="false"/>
          <w:color w:val="000000"/>
          <w:sz w:val="24"/>
          <w:szCs w:val="24"/>
          <w:u w:val="none"/>
          <w:effect w:val="none"/>
          <w:shd w:fill="auto" w:val="clear"/>
        </w:rPr>
        <w:t xml:space="preserve">/I don’t know </w:t>
      </w:r>
    </w:p>
    <w:p>
      <w:pPr>
        <w:pStyle w:val="TextBody"/>
        <w:bidi w:val="0"/>
        <w:spacing w:lineRule="auto" w:line="240" w:before="0" w:after="0"/>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Free text response</w:t>
      </w:r>
    </w:p>
    <w:p>
      <w:pPr>
        <w:pStyle w:val="Normal"/>
        <w:rPr>
          <w:rFonts w:ascii="Times New Roman" w:hAnsi="Times New Roman"/>
          <w:b w:val="false"/>
          <w:b w:val="false"/>
          <w:bCs w:val="false"/>
          <w:i/>
          <w:i/>
          <w:iCs/>
        </w:rPr>
      </w:pPr>
      <w:r>
        <w:rPr>
          <w:rFonts w:ascii="Times New Roman" w:hAnsi="Times New Roman"/>
          <w:b/>
          <w:bCs/>
        </w:rPr>
      </w:r>
    </w:p>
    <w:p>
      <w:pPr>
        <w:pStyle w:val="Normal"/>
        <w:rPr>
          <w:rFonts w:ascii="Times New Roman" w:hAnsi="Times New Roman"/>
          <w:b/>
          <w:b/>
          <w:bCs/>
        </w:rPr>
      </w:pPr>
      <w:r>
        <w:rPr>
          <w:rFonts w:ascii="Times New Roman" w:hAnsi="Times New Roman"/>
          <w:b/>
          <w:bCs/>
        </w:rPr>
        <w:t>Results</w:t>
      </w:r>
    </w:p>
    <w:p>
      <w:pPr>
        <w:pStyle w:val="Normal"/>
        <w:rPr>
          <w:b w:val="false"/>
          <w:b w:val="false"/>
          <w:bCs w:val="false"/>
        </w:rPr>
      </w:pPr>
      <w:r>
        <w:rPr>
          <w:b w:val="false"/>
          <w:bCs w:val="false"/>
        </w:rPr>
        <w:t xml:space="preserve">The distribution of results </w:t>
      </w:r>
      <w:r>
        <w:rPr>
          <w:b w:val="false"/>
          <w:bCs w:val="false"/>
        </w:rPr>
        <w:t xml:space="preserve">of categorizations are presented in figure 1. Although there were slight differences in </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val="false"/>
          <w:bCs w:val="false"/>
        </w:rPr>
        <w:t>How many made beyond-binary categorizations in the FT &amp; MC conditions?</w:t>
      </w:r>
    </w:p>
    <w:p>
      <w:pPr>
        <w:pStyle w:val="Normal"/>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5">
            <wp:simplePos x="0" y="0"/>
            <wp:positionH relativeFrom="column">
              <wp:posOffset>386080</wp:posOffset>
            </wp:positionH>
            <wp:positionV relativeFrom="paragraph">
              <wp:posOffset>84455</wp:posOffset>
            </wp:positionV>
            <wp:extent cx="2679065" cy="161734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679065" cy="1617345"/>
                    </a:xfrm>
                    <a:prstGeom prst="rect">
                      <a:avLst/>
                    </a:prstGeom>
                  </pic:spPr>
                </pic:pic>
              </a:graphicData>
            </a:graphic>
          </wp:anchor>
        </w:drawing>
        <w:drawing>
          <wp:anchor behindDoc="0" distT="0" distB="0" distL="0" distR="0" simplePos="0" locked="0" layoutInCell="0" allowOverlap="1" relativeHeight="8">
            <wp:simplePos x="0" y="0"/>
            <wp:positionH relativeFrom="column">
              <wp:posOffset>3523615</wp:posOffset>
            </wp:positionH>
            <wp:positionV relativeFrom="paragraph">
              <wp:posOffset>175260</wp:posOffset>
            </wp:positionV>
            <wp:extent cx="2523490" cy="1503680"/>
            <wp:effectExtent l="0" t="0" r="0" b="0"/>
            <wp:wrapTopAndBottom/>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2523490" cy="1503680"/>
                    </a:xfrm>
                    <a:prstGeom prst="rect">
                      <a:avLst/>
                    </a:prstGeom>
                  </pic:spPr>
                </pic:pic>
              </a:graphicData>
            </a:graphic>
          </wp:anchor>
        </w:drawing>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drawing>
          <wp:anchor behindDoc="0" distT="0" distB="0" distL="0" distR="0" simplePos="0" locked="0" layoutInCell="0" allowOverlap="1" relativeHeight="4">
            <wp:simplePos x="0" y="0"/>
            <wp:positionH relativeFrom="column">
              <wp:posOffset>939165</wp:posOffset>
            </wp:positionH>
            <wp:positionV relativeFrom="paragraph">
              <wp:posOffset>77470</wp:posOffset>
            </wp:positionV>
            <wp:extent cx="3670935" cy="20713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70935" cy="2071370"/>
                    </a:xfrm>
                    <a:prstGeom prst="rect">
                      <a:avLst/>
                    </a:prstGeom>
                  </pic:spPr>
                </pic:pic>
              </a:graphicData>
            </a:graphic>
          </wp:anchor>
        </w:drawing>
        <w:drawing>
          <wp:anchor behindDoc="0" distT="0" distB="0" distL="0" distR="0" simplePos="0" locked="0" layoutInCell="0" allowOverlap="1" relativeHeight="7">
            <wp:simplePos x="0" y="0"/>
            <wp:positionH relativeFrom="column">
              <wp:posOffset>-201295</wp:posOffset>
            </wp:positionH>
            <wp:positionV relativeFrom="paragraph">
              <wp:posOffset>2273300</wp:posOffset>
            </wp:positionV>
            <wp:extent cx="3221355" cy="2272665"/>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221355" cy="227266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3594100</wp:posOffset>
            </wp:positionH>
            <wp:positionV relativeFrom="paragraph">
              <wp:posOffset>2428240</wp:posOffset>
            </wp:positionV>
            <wp:extent cx="3197860" cy="21939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197860" cy="2193925"/>
                    </a:xfrm>
                    <a:prstGeom prst="rect">
                      <a:avLst/>
                    </a:prstGeom>
                  </pic:spPr>
                </pic:pic>
              </a:graphicData>
            </a:graphic>
          </wp:anchor>
        </w:drawing>
      </w:r>
    </w:p>
    <w:p>
      <w:pPr>
        <w:pStyle w:val="Normal"/>
        <w:rPr>
          <w:rFonts w:ascii="Times New Roman" w:hAnsi="Times New Roman"/>
          <w:b/>
          <w:b/>
          <w:bCs/>
        </w:rPr>
      </w:pPr>
      <w:r>
        <w:rPr>
          <w:rFonts w:ascii="Times New Roman" w:hAnsi="Times New Roman"/>
          <w:b/>
          <w:bCs/>
        </w:rPr>
        <w:t>Discussion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few takeaways from the results:</w:t>
      </w:r>
    </w:p>
    <w:p>
      <w:pPr>
        <w:pStyle w:val="Normal"/>
        <w:rPr>
          <w:rFonts w:ascii="Times New Roman" w:hAnsi="Times New Roman"/>
        </w:rPr>
      </w:pPr>
      <w:r>
        <w:rPr>
          <w:rFonts w:ascii="Times New Roman" w:hAnsi="Times New Roman"/>
        </w:rPr>
        <w:t>- There was evidence for categorial perception in all conditions.</w:t>
      </w:r>
    </w:p>
    <w:p>
      <w:pPr>
        <w:pStyle w:val="Normal"/>
        <w:rPr>
          <w:rFonts w:ascii="Times New Roman" w:hAnsi="Times New Roman"/>
        </w:rPr>
      </w:pPr>
      <w:r>
        <w:rPr>
          <w:rFonts w:ascii="Times New Roman" w:hAnsi="Times New Roman"/>
        </w:rPr>
        <w:t>- More participants made beyond-binary categorizations in the mc condition than the FT condition</w:t>
      </w:r>
    </w:p>
    <w:p>
      <w:pPr>
        <w:pStyle w:val="Normal"/>
        <w:rPr>
          <w:rFonts w:ascii="Times New Roman" w:hAnsi="Times New Roman"/>
        </w:rPr>
      </w:pPr>
      <w:r>
        <w:rPr>
          <w:rFonts w:ascii="Times New Roman" w:hAnsi="Times New Roman"/>
        </w:rPr>
        <w:t>- The pattern of results in the SD and MD were fairly similar and the curves for woman and men were mirrors of each other</w:t>
      </w:r>
    </w:p>
    <w:p>
      <w:pPr>
        <w:pStyle w:val="Normal"/>
        <w:rPr>
          <w:rFonts w:ascii="Times New Roman" w:hAnsi="Times New Roman"/>
        </w:rPr>
      </w:pPr>
      <w:r>
        <w:rPr>
          <w:rFonts w:ascii="Times New Roman" w:hAnsi="Times New Roman"/>
        </w:rPr>
        <w:t>- overall the binary bias is fairly strong</w:t>
      </w:r>
    </w:p>
    <w:p>
      <w:pPr>
        <w:pStyle w:val="Normal"/>
        <w:rPr>
          <w:rFonts w:ascii="Times New Roman" w:hAnsi="Times New Roman"/>
        </w:rPr>
      </w:pPr>
      <w:r>
        <w:rPr>
          <w:rFonts w:ascii="Times New Roman" w:hAnsi="Times New Roman"/>
        </w:rPr>
        <w:t xml:space="preserve">- There was a pretty clear pattern of categorical perception in all </w:t>
      </w:r>
    </w:p>
    <w:p>
      <w:pPr>
        <w:pStyle w:val="Normal"/>
        <w:rPr>
          <w:rFonts w:ascii="Times New Roman" w:hAnsi="Times New Roman"/>
        </w:rPr>
      </w:pPr>
      <w:r>
        <w:rPr>
          <w:rFonts w:ascii="Times New Roman" w:hAnsi="Times New Roman"/>
        </w:rPr>
        <w:t>- We still recommend using more inclusive scales, such as allowing for multiple categories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Snips</w:t>
      </w:r>
    </w:p>
    <w:p>
      <w:pPr>
        <w:pStyle w:val="Normal"/>
        <w:rPr>
          <w:rFonts w:ascii="Times New Roman" w:hAnsi="Times New Roman"/>
        </w:rPr>
      </w:pPr>
      <w:r>
        <w:rPr>
          <w:rFonts w:ascii="Times New Roman" w:hAnsi="Times New Roman"/>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0" t="0" r="0" b="1613"/>
                    <a:stretch>
                      <a:fillRect/>
                    </a:stretch>
                  </pic:blipFill>
                  <pic:spPr bwMode="auto">
                    <a:xfrm>
                      <a:off x="0" y="0"/>
                      <a:ext cx="4429125" cy="318389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r>
        <w:rPr>
          <w:rFonts w:ascii="Times New Roman" w:hAnsi="Times New Roman"/>
          <w:sz w:val="21"/>
          <w:szCs w:val="21"/>
        </w:rPr>
        <w:t xml:space="preserve">epresent my suggestion for the main difference between the two conditions.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Analyses &amp; comparisons</w:t>
      </w:r>
    </w:p>
    <w:p>
      <w:pPr>
        <w:pStyle w:val="Normal"/>
        <w:rPr>
          <w:rFonts w:ascii="Times New Roman" w:hAnsi="Times New Roman"/>
        </w:rPr>
      </w:pPr>
      <w:r>
        <w:rPr>
          <w:rFonts w:ascii="Times New Roman" w:hAnsi="Times New Roman"/>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0" t="0" r="923" b="2337"/>
                    <a:stretch>
                      <a:fillRect/>
                    </a:stretch>
                  </pic:blipFill>
                  <pic:spPr bwMode="auto">
                    <a:xfrm>
                      <a:off x="0" y="0"/>
                      <a:ext cx="4479925" cy="297942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sz w:val="21"/>
          <w:szCs w:val="21"/>
        </w:rPr>
        <w:t xml:space="preserve"> and </w:t>
      </w:r>
      <w:r>
        <w:rPr>
          <w:rFonts w:ascii="Times New Roman" w:hAnsi="Times New Roman"/>
          <w:b/>
          <w:bCs/>
          <w:sz w:val="21"/>
          <w:szCs w:val="21"/>
        </w:rPr>
        <w:t>C r</w:t>
      </w:r>
      <w:r>
        <w:rPr>
          <w:rFonts w:ascii="Times New Roman" w:hAnsi="Times New Roman"/>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 alternative way to go</w:t>
      </w:r>
    </w:p>
    <w:p>
      <w:pPr>
        <w:pStyle w:val="Normal"/>
        <w:rPr>
          <w:rFonts w:ascii="Times New Roman" w:hAnsi="Times New Roman"/>
        </w:rPr>
      </w:pPr>
      <w:r>
        <w:rPr>
          <w:rFonts w:ascii="Times New Roman" w:hAnsi="Times New Roman"/>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However, many of queer theories are compatible with psychology, and often the results show that the ways people categorize others are “queer” (Thorne &amp; Hegarty, 2019).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Something about how experimenters bring their own assumptions about gender into studies. How </w:t>
      </w:r>
    </w:p>
    <w:p>
      <w:pPr>
        <w:pStyle w:val="Normal"/>
        <w:rPr>
          <w:rFonts w:ascii="Times New Roman" w:hAnsi="Times New Roman"/>
        </w:rPr>
      </w:pPr>
      <w:r>
        <w:rPr>
          <w:rFonts w:ascii="Times New Roman" w:hAnsi="Times New Roma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A big topic within this field is the degree to which gender categories are applied automatically.</w:t>
      </w:r>
      <w:commentRangeStart w:id="6"/>
      <w:r>
        <w:rPr>
          <w:rFonts w:ascii="Times New Roman" w:hAnsi="Times New Roma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6"/>
      <w:r>
        <w:commentReference w:id="6"/>
      </w: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does that mean for psychology? Well,this leads to the conclusion that how gender is measured can shape the results that we get. Therefore, we want to compare three types of measures of gender categorizations.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Something something dimorphic perception of gender</w:t>
      </w:r>
    </w:p>
    <w:p>
      <w:pPr>
        <w:pStyle w:val="Normal"/>
        <w:rPr/>
      </w:pPr>
      <w:r>
        <w:rPr>
          <w:rFonts w:ascii="Times New Roman" w:hAnsi="Times New Roman"/>
          <w:color w:val="000000"/>
        </w:rPr>
        <w:t xml:space="preserve">A related topic is the study of the dimorphic nature of faces and face perception.  Gender as a facial characteristic is described as dimorphic, meaning as a single dimension defined as femininity on one end and masculinity on the other end. </w:t>
      </w:r>
      <w:r>
        <w:rPr/>
        <w:commentReference w:id="7"/>
      </w:r>
      <w:r>
        <w:rPr>
          <w:rFonts w:ascii="Times New Roman" w:hAnsi="Times New Roman"/>
          <w:color w:val="000000"/>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rPr>
          <w:rFonts w:ascii="Times New Roman" w:hAnsi="Times New Roman"/>
        </w:rPr>
      </w:pPr>
      <w:r>
        <w:rPr>
          <w:rFonts w:ascii="Times New Roman" w:hAnsi="Times New Roman"/>
        </w:rPr>
      </w:r>
    </w:p>
    <w:p>
      <w:pPr>
        <w:pStyle w:val="Normal"/>
        <w:rPr/>
      </w:pPr>
      <w:r>
        <w:rPr>
          <w:rFonts w:ascii="Times New Roman" w:hAnsi="Times New Roman"/>
          <w:color w:val="000000"/>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ascii="Times New Roman" w:hAnsi="Times New Roman"/>
          <w:i/>
          <w:iCs/>
          <w:color w:val="000000"/>
        </w:rPr>
        <w:t xml:space="preserve">queer </w:t>
      </w:r>
      <w:r>
        <w:rPr>
          <w:rFonts w:ascii="Times New Roman" w:hAnsi="Times New Roman"/>
          <w:color w:val="000000"/>
        </w:rPr>
        <w:t xml:space="preserve">in the sense of not being stable.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x</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This section needs one final paragraph to bring the point home. Bring it in to a more concrete level about response options and so on. Basically, something to connect to the method described below.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 </w:t>
      </w:r>
      <w:r>
        <w:rPr>
          <w:rFonts w:ascii="Times New Roman" w:hAnsi="Times New Roman"/>
          <w:color w:val="000000"/>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ascii="Times New Roman" w:hAnsi="Times New Roman"/>
          <w:i/>
          <w:iCs/>
          <w:color w:val="000000"/>
        </w:rPr>
        <w:t xml:space="preserve"> allowed</w:t>
      </w:r>
      <w:r>
        <w:rPr>
          <w:rFonts w:ascii="Times New Roman" w:hAnsi="Times New Roman"/>
          <w:color w:val="000000"/>
        </w:rPr>
        <w:t xml:space="preserve"> to.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(Linqvist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the 1700s the French academy deliberately decreed male forms as defaults for most professions, deliberately to discourage women from joining them (Gygax,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 need to narrow the scope down to a manageable experiment.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ost-modern thinkers and post-constructivists like Butler and Focault</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concieved as a generalizibility crisis. What is research for then? Well maybe challenging established narratives and showing possibilities. Bringing it back to queer theory, empirical research can show how language and other things can constrain gender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useful for measuring the effect of how questions of gender affect queer social categorization. </w:t>
      </w:r>
    </w:p>
    <w:p>
      <w:pPr>
        <w:pStyle w:val="Normal"/>
        <w:rPr>
          <w:rFonts w:ascii="Times New Roman" w:hAnsi="Times New Roman"/>
          <w:bCs/>
          <w:color w:val="000000"/>
        </w:rPr>
      </w:pPr>
      <w:r>
        <w:rPr>
          <w:rFonts w:ascii="Times New Roman" w:hAnsi="Times New Roman"/>
          <w:bCs/>
          <w:color w:val="000000"/>
        </w:rPr>
      </w:r>
    </w:p>
    <w:p>
      <w:pPr>
        <w:pStyle w:val="Normal"/>
        <w:rPr>
          <w:rFonts w:ascii="Times New Roman" w:hAnsi="Times New Roman"/>
          <w:b/>
          <w:b/>
          <w:bCs/>
          <w:color w:val="000000"/>
        </w:rPr>
      </w:pPr>
      <w:r>
        <w:rPr>
          <w:rFonts w:ascii="Times New Roman" w:hAnsi="Times New Roman"/>
          <w:b/>
          <w:bCs/>
          <w:color w:val="000000"/>
        </w:rPr>
        <w:t>Categorical perception as a tool for measuring binary thinking</w:t>
      </w:r>
    </w:p>
    <w:p>
      <w:pPr>
        <w:pStyle w:val="Normal"/>
        <w:rPr>
          <w:rFonts w:ascii="Times New Roman" w:hAnsi="Times New Roman"/>
        </w:rPr>
      </w:pPr>
      <w:r>
        <w:rPr>
          <w:rFonts w:ascii="Times New Roman" w:hAnsi="Times New Roman"/>
        </w:rPr>
      </w:r>
    </w:p>
    <w:p>
      <w:pPr>
        <w:pStyle w:val="Normal"/>
        <w:rPr/>
      </w:pPr>
      <w:r>
        <w:rPr>
          <w:rFonts w:ascii="Times New Roman" w:hAnsi="Times New Roman"/>
        </w:rPr>
        <w:t>anguage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ascii="Times New Roman" w:hAnsi="Times New Roman"/>
          <w:color w:val="000000"/>
        </w:rPr>
        <w:t xml:space="preserve"> (Linqvist et al., 20018; Westbrook &amp; Saperstein, 2015). There has yet to be a similar examination of how participants are asked to categorize others. Often these are based in normative views on gender, and may consequently bias participants in favor of those views.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The research differentiates between thinking about someone categorically, where they are primarily appraised according to the social group they belong to or individualistically, where they are appraised as individual (Fiske et al., 1998).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 need to hone in on faces quickly. I don’t know if I’ve done that fast enough…</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Although the consequences and content of social categorization are well studied, relatively less time is spent considering how people represent categories.  Thorne and Hegarty (2019) draw from both cognitive psychology and queer theory to outline several possible ways categories can be represented. These include</w:t>
      </w:r>
      <w:r>
        <w:rPr>
          <w:rFonts w:ascii="Times New Roman" w:hAnsi="Times New Roman"/>
          <w:i/>
          <w:iCs/>
        </w:rPr>
        <w:t xml:space="preserve"> classical</w:t>
      </w:r>
      <w:r>
        <w:rPr>
          <w:rFonts w:ascii="Times New Roman" w:hAnsi="Times New Roman"/>
        </w:rPr>
        <w:t xml:space="preserve"> categories, which are defined by the presence or absence of specific categoristics;</w:t>
      </w:r>
      <w:r>
        <w:rPr>
          <w:rFonts w:ascii="Times New Roman" w:hAnsi="Times New Roman"/>
          <w:i/>
          <w:iCs/>
        </w:rPr>
        <w:t xml:space="preserve"> goal-oriented</w:t>
      </w:r>
      <w:r>
        <w:rPr>
          <w:rFonts w:ascii="Times New Roman" w:hAnsi="Times New Roman"/>
        </w:rPr>
        <w:t xml:space="preserve"> or functional categories, which are</w:t>
      </w:r>
      <w:r>
        <w:rPr>
          <w:rFonts w:ascii="Times New Roman" w:hAnsi="Times New Roman"/>
          <w:i/>
          <w:iCs/>
        </w:rPr>
        <w:t xml:space="preserve"> </w:t>
      </w:r>
      <w:r>
        <w:rPr>
          <w:rFonts w:ascii="Times New Roman" w:hAnsi="Times New Roman"/>
        </w:rPr>
        <w:t xml:space="preserve">defined by use and purpose; and </w:t>
      </w:r>
      <w:r>
        <w:rPr>
          <w:rFonts w:ascii="Times New Roman" w:hAnsi="Times New Roman"/>
          <w:i/>
          <w:iCs/>
        </w:rPr>
        <w:t>exemplar-based</w:t>
      </w:r>
      <w:r>
        <w:rPr>
          <w:rFonts w:ascii="Times New Roman" w:hAnsi="Times New Roman"/>
        </w:rPr>
        <w:t xml:space="preserve"> categories, which are defined by similarity to a prototype. These different systems define categories as more or less discrete, more or less permeable and more or less easily determinable.  The point is not that gender categories are necessarily one way or another –though some research suggests that they are probably fuzzy, permeable and indeterminate (see Hyde et al., 2018) – the point is that different participants may have different conceptions on the nature of gender categories.</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rPr>
        <w:t>In contrast, t</w:t>
      </w:r>
      <w:r>
        <w:rPr>
          <w:rFonts w:ascii="Times New Roman" w:hAnsi="Times New Roman"/>
          <w:color w:val="000000"/>
        </w:rPr>
        <w:t>he categorization paradigm, where participants have to choose from a selection of possible options, presents a view of gender categories as discrete, impermeable, and mutually exclusive. This does not suggest that social categorization research is inaccurate; inasmuch as the global north, where most of this scholarshiop originates from, is dominated by ideas of binary gender the results are probably an accurate reflection of those dominant views. However, it still leaves open the possibility that a categorization paradigm which affords participant an alternative construction of gender also influence how participants conceive of gender categories.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pPr>
        <w:pStyle w:val="Normal"/>
        <w:rPr/>
      </w:pPr>
      <w:r>
        <w:rPr/>
      </w:r>
    </w:p>
    <w:p>
      <w:pPr>
        <w:pStyle w:val="Normal"/>
        <w:rPr>
          <w:rFonts w:ascii="Times New Roman" w:hAnsi="Times New Roman"/>
          <w:color w:val="000000"/>
        </w:rPr>
      </w:pPr>
      <w:r>
        <w:rPr>
          <w:rFonts w:ascii="Times New Roman" w:hAnsi="Times New Roman"/>
          <w:color w:val="000000"/>
        </w:rPr>
        <w:t>It should be noted that an important distinction between queer theory and psychology is a fundamental epistemic one. Social psychology, borne from the positivist reasearch traditions, assumes an uderlying objective reality. Queer theory, which derives from the post-structural research tradition, rejects that. In practice, these views can be reconciled. Quote hegarty and thorne</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From a normative viewpoint, nothing is communicated, these are just neutral measurements of naturally occurring categories. However, from a queer theory lens, what these studies do is communicate a very specific view of binary gender.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They’ve done good work! In the last 20 years or so, post-structuralist, post-modern and queer thinkers like Focault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ie Gustafsson Sendén" w:date="2021-11-24T09:11:00Z" w:initials="MGS">
    <w:p>
      <w:r>
        <w:rPr>
          <w:rFonts w:eastAsia="Tahoma" w:cs="Tahoma"/>
          <w:kern w:val="0"/>
          <w:lang w:val="sv-SE" w:eastAsia="en-US" w:bidi="en-US"/>
        </w:rPr>
        <w:t xml:space="preserve">Hon var ju före butler väl … </w:t>
      </w:r>
    </w:p>
  </w:comment>
  <w:comment w:id="1" w:author="Marie Gustafsson Sendén" w:date="2021-11-24T09:12:00Z" w:initials="MGS">
    <w:p>
      <w:r>
        <w:rPr>
          <w:rFonts w:eastAsia="Tahoma" w:cs="Tahoma"/>
          <w:kern w:val="0"/>
          <w:lang w:val="sv-SE" w:eastAsia="en-US" w:bidi="en-US"/>
        </w:rPr>
        <w:t xml:space="preserve">People that define themselves.... </w:t>
      </w:r>
    </w:p>
  </w:comment>
  <w:comment w:id="2" w:author="Elli van Berlekom" w:date="2022-01-31T15:33:58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Yes, this is is not good, look this over</w:t>
      </w:r>
    </w:p>
  </w:comment>
  <w:comment w:id="3" w:author="Elli van Berlekom" w:date="2022-01-31T15:50:0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What I wanted to say here was something about how </w:t>
      </w:r>
    </w:p>
  </w:comment>
  <w:comment w:id="4" w:author="Marie Gustafsson Sendén" w:date="2021-11-24T09:24:00Z" w:initials="MGS">
    <w:p>
      <w:r>
        <w:rPr>
          <w:rFonts w:eastAsia="Tahoma" w:cs="Tahoma"/>
          <w:kern w:val="0"/>
          <w:lang w:val="en-US" w:eastAsia="en-US" w:bidi="en-US"/>
        </w:rPr>
        <w:t xml:space="preserve">Är det här samma aim som i början? </w:t>
      </w:r>
    </w:p>
    <w:p>
      <w:r>
        <w:rPr>
          <w:rFonts w:eastAsia="Tahoma" w:cs="Tahoma"/>
          <w:kern w:val="0"/>
          <w:lang w:val="en-US" w:eastAsia="en-US" w:bidi="en-US"/>
        </w:rPr>
      </w:r>
    </w:p>
    <w:p>
      <w:r>
        <w:rPr>
          <w:rFonts w:eastAsia="Tahoma" w:cs="Tahoma"/>
          <w:kern w:val="0"/>
          <w:lang w:val="en-US" w:eastAsia="en-US" w:bidi="en-US"/>
        </w:rPr>
        <w:t>Jag tänker å om du vill visa genom experiment att språket skapar könskategorierina och att de inte är så binära som tidigare studier visat.</w:t>
      </w:r>
    </w:p>
    <w:p>
      <w:r>
        <w:rPr>
          <w:rFonts w:eastAsia="Tahoma" w:cs="Tahoma"/>
          <w:kern w:val="0"/>
          <w:lang w:val="en-US" w:eastAsia="en-US" w:bidi="en-US"/>
        </w:rPr>
      </w:r>
    </w:p>
    <w:p>
      <w:r>
        <w:rPr>
          <w:rFonts w:eastAsia="Tahoma" w:cs="Tahoma"/>
          <w:kern w:val="0"/>
          <w:lang w:val="en-US" w:eastAsia="en-US" w:bidi="en-US"/>
        </w:rPr>
        <w:t xml:space="preserve">Det kan bheöva mejlas ut och sägas supertydligt. </w:t>
      </w:r>
    </w:p>
  </w:comment>
  <w:comment w:id="5" w:author="Marie Gustafsson Sendén" w:date="2021-11-24T09:33:00Z" w:initials="MGS">
    <w:p>
      <w:r>
        <w:rPr>
          <w:rFonts w:eastAsia="Tahoma" w:cs="Tahoma"/>
          <w:kern w:val="0"/>
          <w:lang w:val="sv-SE" w:eastAsia="en-US" w:bidi="en-US"/>
        </w:rPr>
        <w:t xml:space="preserve">Hanger inte med riktigt här. </w:t>
      </w:r>
    </w:p>
  </w:comment>
  <w:comment w:id="6" w:author="Elli van Berlekom" w:date="2021-10-04T14:25:00Z" w:initials="EvB">
    <w:p>
      <w:r>
        <w:rPr>
          <w:rFonts w:eastAsia="Tahoma" w:cs="Tahoma"/>
          <w:kern w:val="0"/>
          <w:sz w:val="20"/>
          <w:lang w:val="en-US" w:eastAsia="en-US" w:bidi="en-US"/>
        </w:rPr>
        <w:t xml:space="preserve">I don’t actually think this </w:t>
      </w:r>
      <w:r>
        <w:rPr>
          <w:rFonts w:eastAsia="Tahoma" w:cs="Tahoma"/>
          <w:b/>
          <w:i/>
          <w:kern w:val="0"/>
          <w:sz w:val="20"/>
          <w:lang w:val="en-US" w:eastAsia="en-US" w:bidi="en-US"/>
        </w:rPr>
        <w:t>is relevant…</w:t>
      </w:r>
      <w:r>
        <w:rPr>
          <w:rFonts w:eastAsia="Tahoma" w:cs="Tahoma"/>
          <w:b/>
          <w:kern w:val="0"/>
          <w:sz w:val="20"/>
          <w:lang w:val="en-US" w:eastAsia="en-US" w:bidi="en-US"/>
        </w:rPr>
        <w:t xml:space="preserve"> </w:t>
      </w:r>
      <w:r>
        <w:rPr>
          <w:rFonts w:eastAsia="Tahoma" w:cs="Tahoma"/>
          <w:b/>
          <w:kern w:val="0"/>
          <w:sz w:val="20"/>
          <w:lang w:eastAsia="en-US" w:bidi="en-US" w:val="sv-SE"/>
        </w:rPr>
        <w:t xml:space="preserve">Weeelll. </w:t>
      </w:r>
    </w:p>
  </w:comment>
  <w:comment w:id="7" w:author="Elli van Berlekom" w:date="2021-09-27T15:50:00Z" w:initials="EvB">
    <w:p>
      <w:r>
        <w:rPr>
          <w:rFonts w:eastAsia="Tahoma" w:cs="Tahoma"/>
          <w:kern w:val="0"/>
          <w:sz w:val="20"/>
          <w:lang w:val="sv-SE" w:eastAsia="en-US" w:bidi="en-US"/>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b/>
      <w:bCs/>
    </w:rPr>
  </w:style>
  <w:style w:type="character" w:styleId="DefaultParagraphFont">
    <w:name w:val="Default Paragraph Font"/>
    <w:qFormat/>
    <w:rPr/>
  </w:style>
  <w:style w:type="character" w:styleId="LineNumbering">
    <w:name w:val="Line Numbering"/>
    <w:rPr/>
  </w:style>
  <w:style w:type="character" w:styleId="KommentarerChar">
    <w:name w:val="Kommentarer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KommentarsmneChar">
    <w:name w:val="Kommentarsämne Char"/>
    <w:basedOn w:val="KommentarerChar"/>
    <w:qFormat/>
    <w:rPr>
      <w:rFonts w:cs="Mangal"/>
      <w:b/>
      <w:bCs/>
      <w:sz w:val="20"/>
      <w:szCs w:val="18"/>
    </w:rPr>
  </w:style>
  <w:style w:type="character" w:styleId="InternetLink">
    <w:name w:val="Hyper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false"/>
      <w:overflowPunct w:val="false"/>
      <w:bidi w:val="0"/>
      <w:spacing w:before="0" w:after="0"/>
      <w:jc w:val="left"/>
    </w:pPr>
    <w:rPr>
      <w:rFonts w:ascii="Liberation Serif" w:hAnsi="Liberation Serif" w:eastAsia="Songti SC" w:cs="Mangal"/>
      <w:color w:val="auto"/>
      <w:kern w:val="2"/>
      <w:sz w:val="24"/>
      <w:szCs w:val="21"/>
      <w:lang w:val="en-US"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1965</TotalTime>
  <Application>LibreOffice/7.2.1.2$MacOSX_X86_64 LibreOffice_project/87b77fad49947c1441b67c559c339af8f3517e22</Application>
  <AppVersion>15.0000</AppVersion>
  <Pages>11</Pages>
  <Words>4957</Words>
  <Characters>26799</Characters>
  <CharactersWithSpaces>31751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2021-11-24T07:42:00Z</dcterms:created>
  <dc:creator>Elli van Berlekom</dc:creator>
  <dc:description/>
  <dc:language>en-US</dc:language>
  <cp:lastModifiedBy>Elli van Berlekom</cp:lastModifiedBy>
  <dcterms:modified xsi:type="dcterms:W3CDTF">2022-08-16T15:53:35Z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