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4E2EF" w14:textId="77777777" w:rsidR="002768EB" w:rsidRDefault="002768EB" w:rsidP="002768EB">
      <w:pPr>
        <w:rPr>
          <w:rFonts w:ascii="Times New Roman" w:hAnsi="Times New Roman"/>
        </w:rPr>
      </w:pPr>
      <w:r>
        <w:rPr>
          <w:rFonts w:ascii="Times New Roman" w:hAnsi="Times New Roman"/>
          <w:color w:val="000000"/>
        </w:rPr>
        <w:t xml:space="preserve">Categorical thinking, as applied to humans, is a mode of thinking where individuals are primarily appraised according to the social group they belong to, rather than any individual qualities they may be possessed (Macrae &amp; </w:t>
      </w:r>
      <w:proofErr w:type="spellStart"/>
      <w:r>
        <w:rPr>
          <w:rFonts w:ascii="Times New Roman" w:hAnsi="Times New Roman"/>
          <w:color w:val="000000"/>
        </w:rPr>
        <w:t>Bodenhausen</w:t>
      </w:r>
      <w:proofErr w:type="spellEnd"/>
      <w:r>
        <w:rPr>
          <w:rFonts w:ascii="Times New Roman" w:hAnsi="Times New Roman"/>
          <w:color w:val="000000"/>
        </w:rPr>
        <w:t>, 2000). Although the idea has some support from neurological studies, in the main, categorical thinking has primarily been investigated as an outcome, and which ideas and categorizing evokes. For example, what characteristics are evoked by a masculine face or a masculine name.  However, as we shall see, when looking at the categories evoked by faces, that is where we start having a problem.</w:t>
      </w:r>
    </w:p>
    <w:p w14:paraId="6362B06E" w14:textId="77777777" w:rsidR="002768EB" w:rsidRDefault="002768EB" w:rsidP="002768EB">
      <w:pPr>
        <w:rPr>
          <w:rFonts w:ascii="Times New Roman" w:hAnsi="Times New Roman"/>
        </w:rPr>
      </w:pPr>
    </w:p>
    <w:p w14:paraId="5C176259" w14:textId="77777777" w:rsidR="002768EB" w:rsidRDefault="002768EB" w:rsidP="002768EB">
      <w:pPr>
        <w:rPr>
          <w:rFonts w:hint="eastAsia"/>
        </w:rPr>
      </w:pPr>
      <w:r>
        <w:rPr>
          <w:rFonts w:ascii="Times New Roman" w:hAnsi="Times New Roman"/>
        </w:rPr>
        <w:t>When gender is measured as only the categories “woman” and “man” the implication may be that gender/sex consists of two discrete mutually exclusive categories (ref</w:t>
      </w:r>
      <w:ins w:id="0" w:author="Marie Gustafsson Sendén" w:date="2021-11-24T09:20:00Z">
        <w:r>
          <w:rPr>
            <w:rFonts w:ascii="Times New Roman" w:hAnsi="Times New Roman"/>
          </w:rPr>
          <w:t>)</w:t>
        </w:r>
      </w:ins>
      <w:r>
        <w:rPr>
          <w:rFonts w:ascii="Times New Roman" w:hAnsi="Times New Roman"/>
        </w:rPr>
        <w:t xml:space="preserve">. When gender is measured on a continuum with femininity and masculinity </w:t>
      </w:r>
      <w:ins w:id="1" w:author="Marie Gustafsson Sendén" w:date="2021-11-24T09:21:00Z">
        <w:r>
          <w:rPr>
            <w:rFonts w:ascii="Times New Roman" w:hAnsi="Times New Roman"/>
          </w:rPr>
          <w:t xml:space="preserve">as </w:t>
        </w:r>
      </w:ins>
      <w:r>
        <w:rPr>
          <w:rFonts w:ascii="Times New Roman" w:hAnsi="Times New Roman"/>
        </w:rPr>
        <w:t xml:space="preserve">mutually exclusive polar opposites, it still reproduced femininity and masculinity as opposites, but suggests that degrees are possible. Additionally, there is a certain conceptual ambiguity around the </w:t>
      </w:r>
      <w:proofErr w:type="gramStart"/>
      <w:r>
        <w:rPr>
          <w:rFonts w:ascii="Times New Roman" w:hAnsi="Times New Roman"/>
        </w:rPr>
        <w:t>terms</w:t>
      </w:r>
      <w:proofErr w:type="gramEnd"/>
      <w:r>
        <w:rPr>
          <w:rFonts w:ascii="Times New Roman" w:hAnsi="Times New Roman"/>
        </w:rPr>
        <w:t xml:space="preserve"> femininity and masculinity, where they are conflated with the properties of women and men, even though there is evidence that these terms are applied differently to women and men (Hester et al., 2020). </w:t>
      </w:r>
    </w:p>
    <w:p w14:paraId="0824C9E0" w14:textId="77777777" w:rsidR="002768EB" w:rsidRDefault="002768EB" w:rsidP="002768EB">
      <w:pPr>
        <w:rPr>
          <w:rFonts w:ascii="Times New Roman" w:hAnsi="Times New Roman"/>
          <w:color w:val="000000"/>
        </w:rPr>
      </w:pPr>
    </w:p>
    <w:p w14:paraId="06614C2D" w14:textId="77777777" w:rsidR="002768EB" w:rsidRDefault="002768EB" w:rsidP="002768EB">
      <w:pPr>
        <w:rPr>
          <w:rFonts w:ascii="Times New Roman" w:hAnsi="Times New Roman"/>
          <w:color w:val="000000"/>
        </w:rPr>
      </w:pPr>
      <w:r>
        <w:rPr>
          <w:rFonts w:ascii="Times New Roman" w:hAnsi="Times New Roman"/>
          <w:color w:val="000000"/>
        </w:rPr>
        <w:t xml:space="preserve">However, creating alternative methods presents a challenge in and of itself. </w:t>
      </w:r>
      <w:r>
        <w:rPr>
          <w:rFonts w:ascii="Times New Roman" w:hAnsi="Times New Roman"/>
          <w:color w:val="000000"/>
          <w:shd w:val="clear" w:color="auto" w:fill="FFFF00"/>
        </w:rPr>
        <w:t>Using categories</w:t>
      </w:r>
      <w:r>
        <w:rPr>
          <w:rFonts w:ascii="Times New Roman" w:hAnsi="Times New Roman"/>
          <w:color w:val="000000"/>
        </w:rPr>
        <w:t xml:space="preserve">, presents a challenge because the very act of presenting participants with a set number of categories in itself suggests that those categories are discrete and mutually exclusive. Allowing participants to use more than one category is to overcome that…. </w:t>
      </w:r>
    </w:p>
    <w:p w14:paraId="5DB41DDB" w14:textId="77777777" w:rsidR="002768EB" w:rsidRDefault="002768EB" w:rsidP="002768EB">
      <w:pPr>
        <w:rPr>
          <w:rFonts w:ascii="Times New Roman" w:hAnsi="Times New Roman"/>
          <w:color w:val="000000"/>
        </w:rPr>
      </w:pPr>
    </w:p>
    <w:p w14:paraId="61EA4DA6" w14:textId="77777777" w:rsidR="002768EB" w:rsidRDefault="002768EB" w:rsidP="002768EB">
      <w:pPr>
        <w:rPr>
          <w:rFonts w:hint="eastAsia"/>
        </w:rPr>
      </w:pPr>
      <w:r>
        <w:rPr>
          <w:rFonts w:ascii="Times New Roman" w:hAnsi="Times New Roman"/>
          <w:color w:val="000000"/>
          <w:shd w:val="clear" w:color="auto" w:fill="FFFF00"/>
        </w:rPr>
        <w:t xml:space="preserve">Using a </w:t>
      </w:r>
      <w:proofErr w:type="gramStart"/>
      <w:r>
        <w:rPr>
          <w:rFonts w:ascii="Times New Roman" w:hAnsi="Times New Roman"/>
          <w:color w:val="000000"/>
          <w:shd w:val="clear" w:color="auto" w:fill="FFFF00"/>
        </w:rPr>
        <w:t>single</w:t>
      </w:r>
      <w:r>
        <w:rPr>
          <w:rFonts w:ascii="Times New Roman" w:hAnsi="Times New Roman"/>
          <w:color w:val="000000"/>
        </w:rPr>
        <w:t xml:space="preserve"> gender dimensions</w:t>
      </w:r>
      <w:proofErr w:type="gramEnd"/>
      <w:r>
        <w:rPr>
          <w:rFonts w:ascii="Times New Roman" w:hAnsi="Times New Roman"/>
          <w:color w:val="000000"/>
        </w:rPr>
        <w:t xml:space="preserve"> of </w:t>
      </w:r>
      <w:proofErr w:type="spellStart"/>
      <w:r>
        <w:rPr>
          <w:rFonts w:ascii="Times New Roman" w:hAnsi="Times New Roman"/>
          <w:color w:val="000000"/>
        </w:rPr>
        <w:t>masc</w:t>
      </w:r>
      <w:proofErr w:type="spellEnd"/>
      <w:r>
        <w:rPr>
          <w:rFonts w:ascii="Times New Roman" w:hAnsi="Times New Roman"/>
          <w:color w:val="000000"/>
        </w:rPr>
        <w:t xml:space="preserve"> fem … is even more restricting as it cannot be expanded on allowing </w:t>
      </w:r>
      <w:proofErr w:type="spellStart"/>
      <w:r>
        <w:rPr>
          <w:rFonts w:ascii="Times New Roman" w:hAnsi="Times New Roman"/>
          <w:color w:val="000000"/>
        </w:rPr>
        <w:t>reponses</w:t>
      </w:r>
      <w:proofErr w:type="spellEnd"/>
      <w:r>
        <w:rPr>
          <w:rFonts w:ascii="Times New Roman" w:hAnsi="Times New Roman"/>
          <w:color w:val="000000"/>
        </w:rPr>
        <w:t xml:space="preserve"> of combination. </w:t>
      </w:r>
    </w:p>
    <w:p w14:paraId="74B1B324" w14:textId="77777777" w:rsidR="002768EB" w:rsidRDefault="002768EB" w:rsidP="002768EB">
      <w:pPr>
        <w:rPr>
          <w:rFonts w:ascii="Times New Roman" w:hAnsi="Times New Roman"/>
          <w:color w:val="000000"/>
        </w:rPr>
      </w:pPr>
    </w:p>
    <w:p w14:paraId="6032641D" w14:textId="77777777" w:rsidR="002768EB" w:rsidRDefault="002768EB" w:rsidP="002768EB">
      <w:pPr>
        <w:rPr>
          <w:rFonts w:hint="eastAsia"/>
        </w:rPr>
      </w:pPr>
      <w:r>
        <w:rPr>
          <w:rFonts w:ascii="Times New Roman" w:hAnsi="Times New Roman"/>
          <w:color w:val="000000"/>
        </w:rPr>
        <w:t xml:space="preserve">Using two </w:t>
      </w:r>
      <w:proofErr w:type="spellStart"/>
      <w:r>
        <w:rPr>
          <w:rFonts w:ascii="Times New Roman" w:hAnsi="Times New Roman"/>
          <w:color w:val="000000"/>
        </w:rPr>
        <w:t>diemnsions</w:t>
      </w:r>
      <w:proofErr w:type="spellEnd"/>
      <w:r>
        <w:rPr>
          <w:rFonts w:ascii="Times New Roman" w:hAnsi="Times New Roman"/>
          <w:color w:val="000000"/>
        </w:rPr>
        <w:t xml:space="preserve"> of femininity (One way forward is to draw inspiration from </w:t>
      </w:r>
      <w:proofErr w:type="spellStart"/>
      <w:r>
        <w:rPr>
          <w:rFonts w:ascii="Times New Roman" w:hAnsi="Times New Roman"/>
          <w:color w:val="000000"/>
        </w:rPr>
        <w:t>Bem’s</w:t>
      </w:r>
      <w:proofErr w:type="spellEnd"/>
      <w:r>
        <w:rPr>
          <w:rFonts w:ascii="Times New Roman" w:hAnsi="Times New Roman"/>
          <w:color w:val="000000"/>
        </w:rPr>
        <w:t xml:space="preserve"> (1993) work and measure gender as two separate dimensions, masculinity and femininity. This has the advantage of not suggesting that the two qualities are opposite and mutually exclusive. </w:t>
      </w:r>
      <w:proofErr w:type="spellStart"/>
      <w:ins w:id="2" w:author="Marie Gustafsson Sendén" w:date="2021-11-24T09:29:00Z">
        <w:r>
          <w:rPr>
            <w:rFonts w:ascii="Times New Roman" w:hAnsi="Times New Roman"/>
            <w:color w:val="000000"/>
          </w:rPr>
          <w:t>Howeer</w:t>
        </w:r>
        <w:proofErr w:type="spellEnd"/>
        <w:r>
          <w:rPr>
            <w:rFonts w:ascii="Times New Roman" w:hAnsi="Times New Roman"/>
            <w:color w:val="000000"/>
          </w:rPr>
          <w:t xml:space="preserve">, gender is </w:t>
        </w:r>
        <w:proofErr w:type="spellStart"/>
        <w:r>
          <w:rPr>
            <w:rFonts w:ascii="Times New Roman" w:hAnsi="Times New Roman"/>
            <w:color w:val="000000"/>
          </w:rPr>
          <w:t>construd</w:t>
        </w:r>
        <w:proofErr w:type="spellEnd"/>
        <w:r>
          <w:rPr>
            <w:rFonts w:ascii="Times New Roman" w:hAnsi="Times New Roman"/>
            <w:color w:val="000000"/>
          </w:rPr>
          <w:t xml:space="preserve"> by fem and masculinity concepts. </w:t>
        </w:r>
      </w:ins>
      <w:ins w:id="3" w:author="Elli van Berlekom" w:date="2022-01-31T15:54:00Z">
        <w:r>
          <w:rPr>
            <w:rFonts w:ascii="Times New Roman" w:hAnsi="Times New Roman"/>
            <w:color w:val="000000"/>
          </w:rPr>
          <w:t>What are contained in these?</w:t>
        </w:r>
      </w:ins>
    </w:p>
    <w:p w14:paraId="08378614" w14:textId="77777777" w:rsidR="002768EB" w:rsidRDefault="002768EB" w:rsidP="002768EB">
      <w:pPr>
        <w:rPr>
          <w:ins w:id="4" w:author="Marie Gustafsson Sendén" w:date="2021-11-24T09:29:00Z"/>
          <w:rFonts w:ascii="Times New Roman" w:hAnsi="Times New Roman"/>
          <w:color w:val="000000"/>
        </w:rPr>
      </w:pPr>
    </w:p>
    <w:p w14:paraId="551F6310" w14:textId="77777777" w:rsidR="002768EB" w:rsidRDefault="002768EB" w:rsidP="002768EB">
      <w:pPr>
        <w:rPr>
          <w:rFonts w:hint="eastAsia"/>
        </w:rPr>
      </w:pPr>
      <w:r>
        <w:rPr>
          <w:rFonts w:ascii="Times New Roman" w:hAnsi="Times New Roman"/>
          <w:color w:val="000000"/>
        </w:rPr>
        <w:t xml:space="preserve">In the present study, I will elaborate on other options. </w:t>
      </w:r>
      <w:r w:rsidRPr="007950F4">
        <w:rPr>
          <w:rFonts w:ascii="Times New Roman" w:hAnsi="Times New Roman"/>
          <w:color w:val="000000"/>
        </w:rPr>
        <w:t xml:space="preserve">For </w:t>
      </w:r>
      <w:proofErr w:type="gramStart"/>
      <w:r w:rsidRPr="007950F4">
        <w:rPr>
          <w:rFonts w:ascii="Times New Roman" w:hAnsi="Times New Roman"/>
          <w:color w:val="000000"/>
        </w:rPr>
        <w:t>example</w:t>
      </w:r>
      <w:proofErr w:type="gramEnd"/>
      <w:del w:id="5" w:author="Elli van Berlekom" w:date="2022-01-31T15:54:00Z">
        <w:r w:rsidRPr="007950F4">
          <w:rPr>
            <w:rFonts w:ascii="Times New Roman" w:hAnsi="Times New Roman"/>
            <w:color w:val="000000"/>
          </w:rPr>
          <w:delText xml:space="preserve">….. och sen ett stycke för varje idé. </w:delText>
        </w:r>
      </w:del>
    </w:p>
    <w:p w14:paraId="302846B0" w14:textId="77777777" w:rsidR="002768EB" w:rsidRPr="007950F4" w:rsidRDefault="002768EB" w:rsidP="002768EB">
      <w:pPr>
        <w:rPr>
          <w:ins w:id="6" w:author="Marie Gustafsson Sendén" w:date="2021-11-24T09:29:00Z"/>
          <w:rFonts w:ascii="Times New Roman" w:hAnsi="Times New Roman"/>
          <w:color w:val="000000"/>
        </w:rPr>
      </w:pPr>
    </w:p>
    <w:p w14:paraId="142C9AAB" w14:textId="77777777" w:rsidR="002768EB" w:rsidRDefault="002768EB" w:rsidP="002768EB">
      <w:pPr>
        <w:rPr>
          <w:del w:id="7" w:author="Elli van Berlekom" w:date="2022-01-31T15:48:00Z"/>
          <w:rFonts w:ascii="Times New Roman" w:hAnsi="Times New Roman"/>
        </w:rPr>
      </w:pPr>
      <w:del w:id="8" w:author="Elli van Berlekom" w:date="2022-01-31T15:54:00Z">
        <w:r>
          <w:rPr>
            <w:rFonts w:ascii="Times New Roman" w:hAnsi="Times New Roman"/>
            <w:color w:val="000000"/>
            <w:shd w:val="clear" w:color="auto" w:fill="FFFF00"/>
          </w:rPr>
          <w:delText>Another be to</w:delText>
        </w:r>
      </w:del>
      <w:r>
        <w:rPr>
          <w:rFonts w:ascii="Times New Roman" w:hAnsi="Times New Roman" w:hint="eastAsia"/>
          <w:color w:val="000000"/>
          <w:shd w:val="clear" w:color="auto" w:fill="FFFF00"/>
          <w:rPrChange w:id="9" w:author="Marie Gustafsson Sendén" w:date="2021-11-24T09:29:00Z">
            <w:rPr>
              <w:rFonts w:hint="eastAsia"/>
            </w:rPr>
          </w:rPrChange>
        </w:rPr>
        <w:t xml:space="preserve"> to supplement</w:t>
      </w:r>
      <w:r>
        <w:rPr>
          <w:rFonts w:ascii="Times New Roman" w:hAnsi="Times New Roman"/>
          <w:color w:val="000000"/>
        </w:rPr>
        <w:t xml:space="preserve"> the traditional binary response categories with additional alternatives and the option to refrain from categorizing altogether. Indeed, w</w:t>
      </w:r>
      <w:r>
        <w:rPr>
          <w:rFonts w:ascii="Times New Roman" w:hAnsi="Times New Roman"/>
        </w:rPr>
        <w:t xml:space="preserve">hen participants were given these options, many opted into them, suggesting that the standard categorization paradigm is unnecessarily restrictive (van </w:t>
      </w:r>
      <w:proofErr w:type="spellStart"/>
      <w:r>
        <w:rPr>
          <w:rFonts w:ascii="Times New Roman" w:hAnsi="Times New Roman"/>
        </w:rPr>
        <w:t>Berlekom</w:t>
      </w:r>
      <w:proofErr w:type="spellEnd"/>
      <w:r>
        <w:rPr>
          <w:rFonts w:ascii="Times New Roman" w:hAnsi="Times New Roman"/>
        </w:rPr>
        <w:t xml:space="preserve"> et al., in preparation). Such expanded categorization paradigm does not present gender as binary, </w:t>
      </w:r>
      <w:proofErr w:type="gramStart"/>
      <w:r>
        <w:rPr>
          <w:rFonts w:ascii="Times New Roman" w:hAnsi="Times New Roman"/>
        </w:rPr>
        <w:t>but,</w:t>
      </w:r>
      <w:proofErr w:type="gramEnd"/>
      <w:r>
        <w:rPr>
          <w:rFonts w:ascii="Times New Roman" w:hAnsi="Times New Roman"/>
        </w:rPr>
        <w:t xml:space="preserve"> it still implies that gender categories are discrete and determinable. A third possibility is to include one gender category (</w:t>
      </w:r>
      <w:proofErr w:type="spellStart"/>
      <w:r>
        <w:rPr>
          <w:rFonts w:ascii="Times New Roman" w:hAnsi="Times New Roman"/>
        </w:rPr>
        <w:t>eg.</w:t>
      </w:r>
      <w:proofErr w:type="spellEnd"/>
      <w:r>
        <w:rPr>
          <w:rFonts w:ascii="Times New Roman" w:hAnsi="Times New Roman"/>
        </w:rPr>
        <w:t xml:space="preserve"> “woman”) as contrasted with an option to refrain from categorizing altogether or as an alternative gender category (</w:t>
      </w:r>
      <w:proofErr w:type="gramStart"/>
      <w:r>
        <w:rPr>
          <w:rFonts w:ascii="Times New Roman" w:hAnsi="Times New Roman"/>
        </w:rPr>
        <w:t>e.g.</w:t>
      </w:r>
      <w:proofErr w:type="gramEnd"/>
      <w:r>
        <w:rPr>
          <w:rFonts w:ascii="Times New Roman" w:hAnsi="Times New Roman"/>
        </w:rPr>
        <w:t xml:space="preserve"> “not woman”). Great care needs to be taken into the formulation of the specific alternative categories, to consider which ideas of gender are being communicated. </w:t>
      </w:r>
    </w:p>
    <w:p w14:paraId="0E36459A" w14:textId="77777777" w:rsidR="002768EB" w:rsidRDefault="002768EB" w:rsidP="002768EB">
      <w:pPr>
        <w:rPr>
          <w:rFonts w:ascii="Times New Roman" w:hAnsi="Times New Roman"/>
        </w:rPr>
      </w:pPr>
    </w:p>
    <w:p w14:paraId="5318D041" w14:textId="77777777" w:rsidR="002768EB" w:rsidRDefault="002768EB" w:rsidP="002768EB">
      <w:pPr>
        <w:rPr>
          <w:rFonts w:hint="eastAsia"/>
        </w:rPr>
      </w:pPr>
      <w:ins w:id="10" w:author="Marie Gustafsson Sendén" w:date="2021-11-24T09:31:00Z">
        <w:r>
          <w:rPr>
            <w:rFonts w:ascii="Times New Roman" w:hAnsi="Times New Roman"/>
          </w:rPr>
          <w:t xml:space="preserve">One </w:t>
        </w:r>
      </w:ins>
      <w:r>
        <w:rPr>
          <w:rFonts w:ascii="Times New Roman" w:hAnsi="Times New Roman"/>
        </w:rPr>
        <w:t>difficulty with examining how response options influence gender categorization is the risk of</w:t>
      </w:r>
      <w:del w:id="11" w:author="Marie Gustafsson Sendén" w:date="2021-11-24T09:32:00Z">
        <w:r>
          <w:rPr>
            <w:rFonts w:ascii="Times New Roman" w:hAnsi="Times New Roman"/>
          </w:rPr>
          <w:delText>s</w:delText>
        </w:r>
      </w:del>
      <w:r>
        <w:rPr>
          <w:rFonts w:ascii="Times New Roman" w:hAnsi="Times New Roman"/>
        </w:rPr>
        <w:t xml:space="preserve"> conflating the independent variable with the dependent variables. For example, A categorization task with alternatives woman/man/I don’t know cannot be compared to one with woman/man as options (why?). </w:t>
      </w:r>
      <w:commentRangeStart w:id="12"/>
      <w:r>
        <w:rPr>
          <w:rFonts w:ascii="Times New Roman" w:hAnsi="Times New Roman"/>
        </w:rPr>
        <w:t xml:space="preserve">A solution can </w:t>
      </w:r>
      <w:proofErr w:type="gramStart"/>
      <w:r>
        <w:rPr>
          <w:rFonts w:ascii="Times New Roman" w:hAnsi="Times New Roman"/>
        </w:rPr>
        <w:t>be  in</w:t>
      </w:r>
      <w:proofErr w:type="gramEnd"/>
      <w:r>
        <w:rPr>
          <w:rFonts w:ascii="Times New Roman" w:hAnsi="Times New Roman"/>
        </w:rPr>
        <w:t xml:space="preserve"> two main ways: the number of alternatives must be the same across the comparison and the faces and the main outcome variable can be defined as categorical perception.</w:t>
      </w:r>
      <w:commentRangeEnd w:id="12"/>
      <w:r>
        <w:commentReference w:id="12"/>
      </w:r>
    </w:p>
    <w:p w14:paraId="79FA2700" w14:textId="77777777" w:rsidR="002768EB" w:rsidRDefault="002768EB" w:rsidP="002768EB">
      <w:pPr>
        <w:rPr>
          <w:rFonts w:ascii="Times New Roman" w:hAnsi="Times New Roman"/>
        </w:rPr>
      </w:pPr>
    </w:p>
    <w:p w14:paraId="0CB71F98" w14:textId="77777777" w:rsidR="002768EB" w:rsidRDefault="002768EB" w:rsidP="002768EB">
      <w:pPr>
        <w:rPr>
          <w:rFonts w:ascii="Times New Roman" w:hAnsi="Times New Roman"/>
        </w:rPr>
      </w:pPr>
    </w:p>
    <w:p w14:paraId="6843AF9B" w14:textId="77777777" w:rsidR="002768EB" w:rsidRDefault="002768EB" w:rsidP="002768EB">
      <w:pPr>
        <w:rPr>
          <w:rFonts w:ascii="Times New Roman" w:hAnsi="Times New Roman"/>
          <w:b/>
          <w:bCs/>
        </w:rPr>
      </w:pPr>
      <w:r>
        <w:rPr>
          <w:rFonts w:ascii="Times New Roman" w:hAnsi="Times New Roman"/>
          <w:b/>
          <w:bCs/>
        </w:rPr>
        <w:t>Overview of the present research</w:t>
      </w:r>
    </w:p>
    <w:p w14:paraId="07B4BFA7" w14:textId="77777777" w:rsidR="002768EB" w:rsidRDefault="002768EB" w:rsidP="002768EB">
      <w:pPr>
        <w:rPr>
          <w:rFonts w:hint="eastAsia"/>
        </w:rPr>
      </w:pPr>
      <w:r>
        <w:t xml:space="preserve">I propose two studies. </w:t>
      </w:r>
    </w:p>
    <w:p w14:paraId="3C292430" w14:textId="77777777" w:rsidR="002768EB" w:rsidRDefault="002768EB" w:rsidP="002768EB">
      <w:pPr>
        <w:rPr>
          <w:rFonts w:hint="eastAsia"/>
        </w:rPr>
      </w:pPr>
    </w:p>
    <w:p w14:paraId="115E19F6" w14:textId="77777777" w:rsidR="002768EB" w:rsidRDefault="002768EB" w:rsidP="002768EB">
      <w:pPr>
        <w:rPr>
          <w:rFonts w:hint="eastAsia"/>
        </w:rPr>
      </w:pPr>
      <w:r>
        <w:lastRenderedPageBreak/>
        <w:t xml:space="preserve">Study 1 is </w:t>
      </w:r>
      <w:del w:id="13" w:author="Marie Gustafsson Sendén" w:date="2021-11-24T12:20:00Z">
        <w:r>
          <w:delText xml:space="preserve">mainly </w:delText>
        </w:r>
      </w:del>
      <w:r>
        <w:t xml:space="preserve">descriptive and investigates categorical perception using a number of outcome measures. Participants are shown a face and asked to categorize it in terms of gender. A number of different types of response options will be given. The faces are morphs from 0% to 100% woman. </w:t>
      </w:r>
    </w:p>
    <w:p w14:paraId="6216A1A5" w14:textId="77777777" w:rsidR="002768EB" w:rsidRDefault="002768EB" w:rsidP="002768EB">
      <w:pPr>
        <w:rPr>
          <w:rFonts w:hint="eastAsia"/>
        </w:rPr>
      </w:pPr>
    </w:p>
    <w:p w14:paraId="19442863" w14:textId="77777777" w:rsidR="002768EB" w:rsidRDefault="002768EB" w:rsidP="002768EB">
      <w:pPr>
        <w:rPr>
          <w:rFonts w:ascii="Times New Roman" w:hAnsi="Times New Roman"/>
          <w:b/>
          <w:bCs/>
        </w:rPr>
      </w:pPr>
      <w:r>
        <w:rPr>
          <w:rFonts w:ascii="Times New Roman" w:hAnsi="Times New Roman"/>
          <w:b/>
          <w:bCs/>
        </w:rPr>
        <w:t>General method</w:t>
      </w:r>
    </w:p>
    <w:p w14:paraId="66CE1197" w14:textId="77777777" w:rsidR="002768EB" w:rsidRDefault="002768EB" w:rsidP="002768EB">
      <w:pPr>
        <w:rPr>
          <w:rFonts w:ascii="Times New Roman" w:hAnsi="Times New Roman"/>
          <w:b/>
          <w:bCs/>
        </w:rPr>
      </w:pPr>
    </w:p>
    <w:p w14:paraId="0A85AD78" w14:textId="77777777" w:rsidR="002768EB" w:rsidRDefault="002768EB" w:rsidP="002768EB">
      <w:pPr>
        <w:rPr>
          <w:rFonts w:ascii="Times New Roman" w:hAnsi="Times New Roman"/>
          <w:i/>
          <w:iCs/>
        </w:rPr>
      </w:pPr>
      <w:r>
        <w:rPr>
          <w:rFonts w:ascii="Times New Roman" w:hAnsi="Times New Roman"/>
          <w:i/>
          <w:iCs/>
        </w:rPr>
        <w:t>Overview</w:t>
      </w:r>
    </w:p>
    <w:p w14:paraId="455C7F61" w14:textId="77777777" w:rsidR="002768EB" w:rsidRDefault="002768EB" w:rsidP="002768EB">
      <w:pPr>
        <w:rPr>
          <w:rFonts w:ascii="Times New Roman" w:hAnsi="Times New Roman"/>
          <w:i/>
          <w:iCs/>
        </w:rPr>
      </w:pPr>
    </w:p>
    <w:p w14:paraId="088F7B37" w14:textId="77777777" w:rsidR="002768EB" w:rsidRDefault="002768EB" w:rsidP="002768EB">
      <w:pPr>
        <w:rPr>
          <w:rFonts w:ascii="Times New Roman" w:hAnsi="Times New Roman"/>
          <w:i/>
          <w:iCs/>
        </w:rPr>
      </w:pPr>
      <w:r>
        <w:rPr>
          <w:rFonts w:ascii="Times New Roman" w:hAnsi="Times New Roman"/>
          <w:i/>
          <w:iCs/>
        </w:rPr>
        <w:t>Stimuli</w:t>
      </w:r>
    </w:p>
    <w:p w14:paraId="0376B1B2" w14:textId="77777777" w:rsidR="002768EB" w:rsidRDefault="002768EB" w:rsidP="002768EB">
      <w:pPr>
        <w:rPr>
          <w:rFonts w:ascii="Times New Roman" w:hAnsi="Times New Roman"/>
        </w:rPr>
      </w:pPr>
      <w:r>
        <w:rPr>
          <w:rFonts w:ascii="Times New Roman" w:hAnsi="Times New Roman"/>
        </w:rPr>
        <w:t>Faces were produced using faces from the London Face Database (</w:t>
      </w:r>
      <w:proofErr w:type="spellStart"/>
      <w:r>
        <w:rPr>
          <w:rFonts w:ascii="Times New Roman" w:hAnsi="Times New Roman"/>
        </w:rPr>
        <w:t>deBruine</w:t>
      </w:r>
      <w:proofErr w:type="spellEnd"/>
      <w:r>
        <w:rPr>
          <w:rFonts w:ascii="Times New Roman" w:hAnsi="Times New Roman"/>
        </w:rPr>
        <w:t xml:space="preserve">) and </w:t>
      </w:r>
      <w:proofErr w:type="gramStart"/>
      <w:r>
        <w:rPr>
          <w:rFonts w:ascii="Times New Roman" w:hAnsi="Times New Roman"/>
        </w:rPr>
        <w:t>the  Chicago</w:t>
      </w:r>
      <w:proofErr w:type="gramEnd"/>
      <w:r>
        <w:rPr>
          <w:rFonts w:ascii="Times New Roman" w:hAnsi="Times New Roman"/>
        </w:rPr>
        <w:t xml:space="preserve"> Face Database (ref) morphed with on </w:t>
      </w:r>
      <w:proofErr w:type="spellStart"/>
      <w:r>
        <w:rPr>
          <w:rFonts w:ascii="Times New Roman" w:hAnsi="Times New Roman"/>
        </w:rPr>
        <w:t>Webmorph</w:t>
      </w:r>
      <w:proofErr w:type="spellEnd"/>
      <w:r>
        <w:rPr>
          <w:rFonts w:ascii="Times New Roman" w:hAnsi="Times New Roman"/>
        </w:rPr>
        <w:t xml:space="preserve"> (ref). For Black, Asian and White faces, the six most feminine faces of women and the six most masculine faces of men were selected, using the codebook provided by the researchers. The faces were matched, so that the most feminine face </w:t>
      </w:r>
      <w:proofErr w:type="gramStart"/>
      <w:r>
        <w:rPr>
          <w:rFonts w:ascii="Times New Roman" w:hAnsi="Times New Roman"/>
        </w:rPr>
        <w:t>were</w:t>
      </w:r>
      <w:proofErr w:type="gramEnd"/>
      <w:r>
        <w:rPr>
          <w:rFonts w:ascii="Times New Roman" w:hAnsi="Times New Roman"/>
        </w:rPr>
        <w:t xml:space="preserve"> morphed with the most masculine face and so on. </w:t>
      </w:r>
    </w:p>
    <w:p w14:paraId="7B8B9C6D" w14:textId="77777777" w:rsidR="002768EB" w:rsidRDefault="002768EB" w:rsidP="002768EB">
      <w:pPr>
        <w:rPr>
          <w:rFonts w:ascii="Times New Roman" w:hAnsi="Times New Roman"/>
          <w:i/>
          <w:iCs/>
        </w:rPr>
      </w:pPr>
    </w:p>
    <w:p w14:paraId="35FD0C97" w14:textId="77777777" w:rsidR="002768EB" w:rsidRDefault="002768EB" w:rsidP="002768EB">
      <w:pPr>
        <w:rPr>
          <w:rFonts w:ascii="Times New Roman" w:hAnsi="Times New Roman"/>
          <w:i/>
          <w:iCs/>
        </w:rPr>
      </w:pPr>
    </w:p>
    <w:p w14:paraId="47D8D499" w14:textId="77777777" w:rsidR="002768EB" w:rsidRDefault="002768EB" w:rsidP="002768EB">
      <w:pPr>
        <w:rPr>
          <w:rFonts w:ascii="Times New Roman" w:hAnsi="Times New Roman"/>
          <w:i/>
          <w:iCs/>
        </w:rPr>
      </w:pPr>
      <w:r>
        <w:rPr>
          <w:rFonts w:ascii="Times New Roman" w:hAnsi="Times New Roman"/>
          <w:i/>
          <w:iCs/>
        </w:rPr>
        <w:t>Procedure</w:t>
      </w:r>
    </w:p>
    <w:p w14:paraId="6460BFF5" w14:textId="77777777" w:rsidR="002768EB" w:rsidRDefault="002768EB" w:rsidP="002768EB">
      <w:pPr>
        <w:rPr>
          <w:rFonts w:ascii="Times New Roman" w:hAnsi="Times New Roman"/>
          <w:b/>
          <w:bCs/>
          <w:i/>
          <w:iCs/>
        </w:rPr>
      </w:pPr>
    </w:p>
    <w:p w14:paraId="6EB0F3B1" w14:textId="77777777" w:rsidR="002768EB" w:rsidRPr="007950F4" w:rsidRDefault="002768EB" w:rsidP="002768EB">
      <w:pPr>
        <w:rPr>
          <w:rFonts w:ascii="Times New Roman" w:hAnsi="Times New Roman"/>
          <w:b/>
          <w:bCs/>
        </w:rPr>
      </w:pPr>
      <w:r>
        <w:rPr>
          <w:rFonts w:ascii="Times New Roman" w:hAnsi="Times New Roman"/>
          <w:b/>
          <w:bCs/>
        </w:rPr>
        <w:t>Experiment 1</w:t>
      </w:r>
    </w:p>
    <w:p w14:paraId="1581B767" w14:textId="77777777" w:rsidR="002768EB" w:rsidRPr="007950F4" w:rsidRDefault="002768EB" w:rsidP="002768EB">
      <w:pPr>
        <w:rPr>
          <w:rFonts w:ascii="Times New Roman" w:hAnsi="Times New Roman"/>
          <w:b/>
          <w:bCs/>
          <w:i/>
          <w:iCs/>
        </w:rPr>
      </w:pPr>
    </w:p>
    <w:p w14:paraId="2C65A5B0" w14:textId="77777777" w:rsidR="002768EB" w:rsidRDefault="002768EB" w:rsidP="002768EB">
      <w:pPr>
        <w:rPr>
          <w:rFonts w:hint="eastAsia"/>
        </w:rPr>
      </w:pPr>
      <w:r>
        <w:rPr>
          <w:rFonts w:ascii="Times New Roman" w:hAnsi="Times New Roman"/>
          <w:i/>
          <w:iCs/>
        </w:rPr>
        <w:t>Participants</w:t>
      </w:r>
      <w:r>
        <w:rPr>
          <w:i/>
          <w:iCs/>
        </w:rPr>
        <w:t xml:space="preserve"> &amp; design</w:t>
      </w:r>
    </w:p>
    <w:p w14:paraId="52921E6A" w14:textId="77777777" w:rsidR="002768EB" w:rsidRDefault="002768EB" w:rsidP="002768EB">
      <w:pPr>
        <w:rPr>
          <w:rFonts w:hint="eastAsia"/>
        </w:rPr>
      </w:pPr>
      <w:r>
        <w:rPr>
          <w:rFonts w:ascii="Times New Roman" w:hAnsi="Times New Roman"/>
        </w:rPr>
        <w:t>Participants (n = 120</w:t>
      </w:r>
      <w:proofErr w:type="gramStart"/>
      <w:r>
        <w:rPr>
          <w:rFonts w:ascii="Times New Roman" w:hAnsi="Times New Roman"/>
        </w:rPr>
        <w:t>)  were</w:t>
      </w:r>
      <w:proofErr w:type="gramEnd"/>
      <w:r>
        <w:rPr>
          <w:rFonts w:ascii="Times New Roman" w:hAnsi="Times New Roman"/>
        </w:rPr>
        <w:t xml:space="preserve"> speakers recruited through advertising online and on the university campus (</w:t>
      </w:r>
      <w:r>
        <w:rPr>
          <w:rFonts w:ascii="Times New Roman" w:hAnsi="Times New Roman"/>
          <w:i/>
          <w:iCs/>
        </w:rPr>
        <w:t>M</w:t>
      </w:r>
      <w:r>
        <w:rPr>
          <w:rFonts w:ascii="Times New Roman" w:hAnsi="Times New Roman"/>
          <w:vertAlign w:val="subscript"/>
        </w:rPr>
        <w:t>age</w:t>
      </w:r>
      <w:r>
        <w:rPr>
          <w:rFonts w:ascii="Times New Roman" w:hAnsi="Times New Roman"/>
        </w:rPr>
        <w:t xml:space="preserve">= 36.67,  </w:t>
      </w:r>
      <w:proofErr w:type="spellStart"/>
      <w:r>
        <w:rPr>
          <w:rFonts w:ascii="Times New Roman" w:hAnsi="Times New Roman"/>
          <w:i/>
          <w:iCs/>
        </w:rPr>
        <w:t>SD</w:t>
      </w:r>
      <w:r>
        <w:rPr>
          <w:rFonts w:ascii="Times New Roman" w:hAnsi="Times New Roman"/>
          <w:vertAlign w:val="subscript"/>
        </w:rPr>
        <w:t>age</w:t>
      </w:r>
      <w:proofErr w:type="spellEnd"/>
      <w:r>
        <w:rPr>
          <w:rFonts w:ascii="Times New Roman" w:hAnsi="Times New Roman"/>
          <w:vertAlign w:val="subscript"/>
        </w:rPr>
        <w:t xml:space="preserve"> </w:t>
      </w:r>
      <w:r>
        <w:rPr>
          <w:rFonts w:ascii="Times New Roman" w:hAnsi="Times New Roman"/>
        </w:rPr>
        <w:t xml:space="preserve">= 12.54).All participants were informed that participation was voluntary. In term of gender X women and Y men participated </w:t>
      </w:r>
      <w:proofErr w:type="gramStart"/>
      <w:r>
        <w:rPr>
          <w:rFonts w:ascii="Times New Roman" w:hAnsi="Times New Roman"/>
        </w:rPr>
        <w:t>The</w:t>
      </w:r>
      <w:proofErr w:type="gramEnd"/>
      <w:r>
        <w:rPr>
          <w:rFonts w:ascii="Times New Roman" w:hAnsi="Times New Roman"/>
        </w:rPr>
        <w:t xml:space="preserve"> participants were randomly allocated to conditions.</w:t>
      </w:r>
    </w:p>
    <w:p w14:paraId="4AA59B4E" w14:textId="77777777" w:rsidR="002768EB" w:rsidRDefault="002768EB" w:rsidP="002768EB">
      <w:pPr>
        <w:rPr>
          <w:rFonts w:ascii="Times New Roman" w:hAnsi="Times New Roman"/>
        </w:rPr>
      </w:pPr>
    </w:p>
    <w:p w14:paraId="4E43CE29" w14:textId="77777777" w:rsidR="002768EB" w:rsidRDefault="002768EB" w:rsidP="002768EB">
      <w:pPr>
        <w:rPr>
          <w:rFonts w:ascii="Times New Roman" w:hAnsi="Times New Roman"/>
          <w:i/>
          <w:iCs/>
        </w:rPr>
      </w:pPr>
      <w:r>
        <w:rPr>
          <w:rFonts w:ascii="Times New Roman" w:hAnsi="Times New Roman"/>
          <w:i/>
          <w:iCs/>
        </w:rPr>
        <w:t>Design</w:t>
      </w:r>
    </w:p>
    <w:p w14:paraId="1A48D808" w14:textId="77777777" w:rsidR="002768EB" w:rsidRDefault="002768EB" w:rsidP="002768EB">
      <w:pPr>
        <w:rPr>
          <w:rFonts w:ascii="Times New Roman" w:hAnsi="Times New Roman"/>
        </w:rPr>
      </w:pPr>
    </w:p>
    <w:p w14:paraId="77947C46" w14:textId="77777777" w:rsidR="002768EB" w:rsidRDefault="002768EB" w:rsidP="002768EB">
      <w:pPr>
        <w:pStyle w:val="BodyText"/>
        <w:spacing w:after="0" w:line="240" w:lineRule="auto"/>
        <w:rPr>
          <w:rFonts w:hint="eastAsia"/>
        </w:rPr>
      </w:pPr>
      <w:r>
        <w:rPr>
          <w:color w:val="000000"/>
        </w:rPr>
        <w:t>The main manipulated variable will be the scale used to measure for gender categorization/rating of faces. The following response options will be used (with a justification given for each).</w:t>
      </w:r>
    </w:p>
    <w:p w14:paraId="167093AD" w14:textId="77777777" w:rsidR="002768EB" w:rsidRDefault="002768EB" w:rsidP="002768EB">
      <w:pPr>
        <w:pStyle w:val="BodyText"/>
        <w:spacing w:after="0" w:line="240" w:lineRule="auto"/>
        <w:rPr>
          <w:rFonts w:hint="eastAsia"/>
        </w:rPr>
      </w:pPr>
      <w:r>
        <w:rPr>
          <w:color w:val="000000"/>
        </w:rPr>
        <w:t>- Woman/Man. These are the typical response options when measuring gender categorization</w:t>
      </w:r>
    </w:p>
    <w:p w14:paraId="77DE0C44" w14:textId="77777777" w:rsidR="002768EB" w:rsidRDefault="002768EB" w:rsidP="002768EB">
      <w:pPr>
        <w:pStyle w:val="BodyText"/>
        <w:spacing w:after="0" w:line="240" w:lineRule="auto"/>
        <w:rPr>
          <w:rFonts w:hint="eastAsia"/>
          <w:color w:val="000000"/>
        </w:rPr>
      </w:pPr>
      <w:proofErr w:type="gramStart"/>
      <w:r>
        <w:rPr>
          <w:color w:val="000000"/>
        </w:rPr>
        <w:t>-“</w:t>
      </w:r>
      <w:proofErr w:type="gramEnd"/>
      <w:r>
        <w:rPr>
          <w:color w:val="000000"/>
        </w:rPr>
        <w:t xml:space="preserve">Woman – man” on the same sliding scale. </w:t>
      </w:r>
    </w:p>
    <w:p w14:paraId="1C89844B" w14:textId="77777777" w:rsidR="002768EB" w:rsidRDefault="002768EB" w:rsidP="002768EB">
      <w:pPr>
        <w:pStyle w:val="BodyText"/>
        <w:spacing w:after="0" w:line="240" w:lineRule="auto"/>
        <w:rPr>
          <w:rFonts w:hint="eastAsia"/>
        </w:rPr>
      </w:pPr>
      <w:r>
        <w:rPr>
          <w:color w:val="000000"/>
        </w:rPr>
        <w:t>- Femininity and masculinity on separate scales.</w:t>
      </w:r>
    </w:p>
    <w:p w14:paraId="62A4E0D3" w14:textId="77777777" w:rsidR="002768EB" w:rsidRDefault="002768EB" w:rsidP="002768EB">
      <w:pPr>
        <w:pStyle w:val="BodyText"/>
        <w:spacing w:after="0" w:line="240" w:lineRule="auto"/>
        <w:rPr>
          <w:rFonts w:hint="eastAsia"/>
        </w:rPr>
      </w:pPr>
      <w:r>
        <w:rPr>
          <w:color w:val="000000"/>
        </w:rPr>
        <w:t xml:space="preserve">- Woman/Man/Other/I don’t know </w:t>
      </w:r>
    </w:p>
    <w:p w14:paraId="6A51E59A" w14:textId="77777777" w:rsidR="002768EB" w:rsidRDefault="002768EB" w:rsidP="002768EB">
      <w:pPr>
        <w:pStyle w:val="BodyText"/>
        <w:spacing w:after="0" w:line="240" w:lineRule="auto"/>
        <w:rPr>
          <w:rFonts w:ascii="Times New Roman" w:hAnsi="Times New Roman"/>
          <w:color w:val="000000"/>
        </w:rPr>
      </w:pPr>
      <w:r>
        <w:rPr>
          <w:rFonts w:ascii="Times New Roman" w:hAnsi="Times New Roman"/>
          <w:color w:val="000000"/>
        </w:rPr>
        <w:t>- Free text response</w:t>
      </w:r>
    </w:p>
    <w:p w14:paraId="62E234D0" w14:textId="77777777" w:rsidR="002768EB" w:rsidRDefault="002768EB" w:rsidP="002768EB">
      <w:pPr>
        <w:rPr>
          <w:rFonts w:ascii="Times New Roman" w:hAnsi="Times New Roman"/>
          <w:i/>
          <w:iCs/>
        </w:rPr>
      </w:pPr>
    </w:p>
    <w:p w14:paraId="1B10F0AC" w14:textId="77777777" w:rsidR="002768EB" w:rsidRDefault="002768EB" w:rsidP="002768EB">
      <w:pPr>
        <w:rPr>
          <w:rFonts w:ascii="Times New Roman" w:hAnsi="Times New Roman"/>
          <w:i/>
          <w:iCs/>
        </w:rPr>
      </w:pPr>
      <w:r>
        <w:rPr>
          <w:rFonts w:ascii="Times New Roman" w:hAnsi="Times New Roman"/>
          <w:i/>
          <w:iCs/>
        </w:rPr>
        <w:t xml:space="preserve">Data analysis </w:t>
      </w:r>
    </w:p>
    <w:p w14:paraId="73EDB98B" w14:textId="77777777" w:rsidR="002768EB" w:rsidRPr="007950F4" w:rsidRDefault="002768EB" w:rsidP="002768EB">
      <w:pPr>
        <w:rPr>
          <w:rFonts w:ascii="Times New Roman" w:hAnsi="Times New Roman"/>
          <w:i/>
          <w:iCs/>
        </w:rPr>
      </w:pPr>
    </w:p>
    <w:p w14:paraId="01F3F925" w14:textId="77777777" w:rsidR="002768EB" w:rsidRDefault="002768EB" w:rsidP="002768EB">
      <w:pPr>
        <w:rPr>
          <w:rFonts w:ascii="Times New Roman" w:hAnsi="Times New Roman"/>
          <w:b/>
          <w:bCs/>
        </w:rPr>
      </w:pPr>
      <w:r>
        <w:rPr>
          <w:rFonts w:ascii="Times New Roman" w:hAnsi="Times New Roman"/>
          <w:b/>
          <w:bCs/>
        </w:rPr>
        <w:t>Results</w:t>
      </w:r>
    </w:p>
    <w:p w14:paraId="07A9A66F" w14:textId="77777777" w:rsidR="002768EB" w:rsidRDefault="002768EB" w:rsidP="002768EB">
      <w:pPr>
        <w:rPr>
          <w:rFonts w:hint="eastAsia"/>
        </w:rPr>
      </w:pPr>
      <w:r>
        <w:t xml:space="preserve">The distribution of results of categorizations are presented in figure 1. Although there were slight differences in </w:t>
      </w:r>
    </w:p>
    <w:p w14:paraId="1262A754" w14:textId="77777777" w:rsidR="002768EB" w:rsidRDefault="002768EB" w:rsidP="002768EB">
      <w:pPr>
        <w:rPr>
          <w:rFonts w:ascii="Times New Roman" w:hAnsi="Times New Roman"/>
          <w:b/>
          <w:bCs/>
        </w:rPr>
      </w:pPr>
    </w:p>
    <w:p w14:paraId="6DB9F20F" w14:textId="77777777" w:rsidR="002768EB" w:rsidRDefault="002768EB" w:rsidP="002768EB">
      <w:pPr>
        <w:rPr>
          <w:rFonts w:ascii="Times New Roman" w:hAnsi="Times New Roman"/>
        </w:rPr>
      </w:pPr>
      <w:r>
        <w:rPr>
          <w:rFonts w:ascii="Times New Roman" w:hAnsi="Times New Roman"/>
        </w:rPr>
        <w:t>How many made beyond-binary categorizations in the FT &amp; MC conditions?</w:t>
      </w:r>
    </w:p>
    <w:p w14:paraId="11880F05" w14:textId="77777777" w:rsidR="002768EB" w:rsidRDefault="002768EB" w:rsidP="002768EB">
      <w:pPr>
        <w:rPr>
          <w:rFonts w:ascii="Times New Roman" w:hAnsi="Times New Roman"/>
        </w:rPr>
      </w:pPr>
      <w:r>
        <w:rPr>
          <w:rFonts w:ascii="Times New Roman" w:hAnsi="Times New Roman"/>
          <w:noProof/>
        </w:rPr>
        <w:lastRenderedPageBreak/>
        <w:drawing>
          <wp:anchor distT="0" distB="0" distL="0" distR="0" simplePos="0" relativeHeight="251662336" behindDoc="0" locked="0" layoutInCell="0" allowOverlap="1" wp14:anchorId="5B1B6C01" wp14:editId="460B4F62">
            <wp:simplePos x="0" y="0"/>
            <wp:positionH relativeFrom="column">
              <wp:posOffset>386080</wp:posOffset>
            </wp:positionH>
            <wp:positionV relativeFrom="paragraph">
              <wp:posOffset>84455</wp:posOffset>
            </wp:positionV>
            <wp:extent cx="2679065" cy="1617345"/>
            <wp:effectExtent l="0" t="0" r="0" b="0"/>
            <wp:wrapTopAndBottom/>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7"/>
                    <a:stretch>
                      <a:fillRect/>
                    </a:stretch>
                  </pic:blipFill>
                  <pic:spPr bwMode="auto">
                    <a:xfrm>
                      <a:off x="0" y="0"/>
                      <a:ext cx="2679065" cy="1617345"/>
                    </a:xfrm>
                    <a:prstGeom prst="rect">
                      <a:avLst/>
                    </a:prstGeom>
                  </pic:spPr>
                </pic:pic>
              </a:graphicData>
            </a:graphic>
          </wp:anchor>
        </w:drawing>
      </w:r>
      <w:r>
        <w:rPr>
          <w:rFonts w:ascii="Times New Roman" w:hAnsi="Times New Roman"/>
          <w:noProof/>
        </w:rPr>
        <w:drawing>
          <wp:anchor distT="0" distB="0" distL="0" distR="0" simplePos="0" relativeHeight="251665408" behindDoc="0" locked="0" layoutInCell="0" allowOverlap="1" wp14:anchorId="3AF14775" wp14:editId="554F19B6">
            <wp:simplePos x="0" y="0"/>
            <wp:positionH relativeFrom="column">
              <wp:posOffset>3523615</wp:posOffset>
            </wp:positionH>
            <wp:positionV relativeFrom="paragraph">
              <wp:posOffset>175260</wp:posOffset>
            </wp:positionV>
            <wp:extent cx="2523490" cy="1503680"/>
            <wp:effectExtent l="0" t="0" r="0" b="0"/>
            <wp:wrapTopAndBottom/>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8"/>
                    <a:stretch>
                      <a:fillRect/>
                    </a:stretch>
                  </pic:blipFill>
                  <pic:spPr bwMode="auto">
                    <a:xfrm>
                      <a:off x="0" y="0"/>
                      <a:ext cx="2523490" cy="1503680"/>
                    </a:xfrm>
                    <a:prstGeom prst="rect">
                      <a:avLst/>
                    </a:prstGeom>
                  </pic:spPr>
                </pic:pic>
              </a:graphicData>
            </a:graphic>
          </wp:anchor>
        </w:drawing>
      </w:r>
    </w:p>
    <w:p w14:paraId="2BB4DB5B" w14:textId="77777777" w:rsidR="002768EB" w:rsidRDefault="002768EB" w:rsidP="002768EB">
      <w:pPr>
        <w:rPr>
          <w:rFonts w:ascii="Times New Roman" w:hAnsi="Times New Roman"/>
        </w:rPr>
      </w:pPr>
    </w:p>
    <w:p w14:paraId="544FEFCC" w14:textId="77777777" w:rsidR="002768EB" w:rsidRDefault="002768EB" w:rsidP="002768EB">
      <w:pPr>
        <w:rPr>
          <w:rFonts w:ascii="Times New Roman" w:hAnsi="Times New Roman"/>
          <w:b/>
          <w:bCs/>
        </w:rPr>
      </w:pPr>
      <w:r>
        <w:rPr>
          <w:rFonts w:ascii="Times New Roman" w:hAnsi="Times New Roman"/>
          <w:b/>
          <w:bCs/>
          <w:noProof/>
        </w:rPr>
        <w:drawing>
          <wp:anchor distT="0" distB="0" distL="0" distR="0" simplePos="0" relativeHeight="251661312" behindDoc="0" locked="0" layoutInCell="0" allowOverlap="1" wp14:anchorId="569A3C86" wp14:editId="7610BF9C">
            <wp:simplePos x="0" y="0"/>
            <wp:positionH relativeFrom="column">
              <wp:posOffset>939165</wp:posOffset>
            </wp:positionH>
            <wp:positionV relativeFrom="paragraph">
              <wp:posOffset>77470</wp:posOffset>
            </wp:positionV>
            <wp:extent cx="3670935" cy="207137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3670935" cy="2071370"/>
                    </a:xfrm>
                    <a:prstGeom prst="rect">
                      <a:avLst/>
                    </a:prstGeom>
                  </pic:spPr>
                </pic:pic>
              </a:graphicData>
            </a:graphic>
          </wp:anchor>
        </w:drawing>
      </w:r>
      <w:r>
        <w:rPr>
          <w:rFonts w:ascii="Times New Roman" w:hAnsi="Times New Roman"/>
          <w:b/>
          <w:bCs/>
          <w:noProof/>
        </w:rPr>
        <w:drawing>
          <wp:anchor distT="0" distB="0" distL="0" distR="0" simplePos="0" relativeHeight="251664384" behindDoc="0" locked="0" layoutInCell="0" allowOverlap="1" wp14:anchorId="7B93C931" wp14:editId="6F9A5103">
            <wp:simplePos x="0" y="0"/>
            <wp:positionH relativeFrom="column">
              <wp:posOffset>-201295</wp:posOffset>
            </wp:positionH>
            <wp:positionV relativeFrom="paragraph">
              <wp:posOffset>2273300</wp:posOffset>
            </wp:positionV>
            <wp:extent cx="3221355" cy="2272665"/>
            <wp:effectExtent l="0" t="0" r="0" b="0"/>
            <wp:wrapTopAndBottom/>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10"/>
                    <a:stretch>
                      <a:fillRect/>
                    </a:stretch>
                  </pic:blipFill>
                  <pic:spPr bwMode="auto">
                    <a:xfrm>
                      <a:off x="0" y="0"/>
                      <a:ext cx="3221355" cy="2272665"/>
                    </a:xfrm>
                    <a:prstGeom prst="rect">
                      <a:avLst/>
                    </a:prstGeom>
                  </pic:spPr>
                </pic:pic>
              </a:graphicData>
            </a:graphic>
          </wp:anchor>
        </w:drawing>
      </w:r>
      <w:r>
        <w:rPr>
          <w:rFonts w:ascii="Times New Roman" w:hAnsi="Times New Roman"/>
          <w:b/>
          <w:bCs/>
          <w:noProof/>
        </w:rPr>
        <w:drawing>
          <wp:anchor distT="0" distB="0" distL="0" distR="0" simplePos="0" relativeHeight="251663360" behindDoc="0" locked="0" layoutInCell="0" allowOverlap="1" wp14:anchorId="0E22D5CE" wp14:editId="69710119">
            <wp:simplePos x="0" y="0"/>
            <wp:positionH relativeFrom="column">
              <wp:posOffset>3594100</wp:posOffset>
            </wp:positionH>
            <wp:positionV relativeFrom="paragraph">
              <wp:posOffset>2428240</wp:posOffset>
            </wp:positionV>
            <wp:extent cx="3197860" cy="219392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3197860" cy="2193925"/>
                    </a:xfrm>
                    <a:prstGeom prst="rect">
                      <a:avLst/>
                    </a:prstGeom>
                  </pic:spPr>
                </pic:pic>
              </a:graphicData>
            </a:graphic>
          </wp:anchor>
        </w:drawing>
      </w:r>
    </w:p>
    <w:p w14:paraId="19AF58BA" w14:textId="77777777" w:rsidR="002768EB" w:rsidRDefault="002768EB" w:rsidP="002768EB">
      <w:pPr>
        <w:rPr>
          <w:rFonts w:ascii="Times New Roman" w:hAnsi="Times New Roman"/>
          <w:b/>
          <w:bCs/>
        </w:rPr>
      </w:pPr>
      <w:r>
        <w:rPr>
          <w:rFonts w:ascii="Times New Roman" w:hAnsi="Times New Roman"/>
          <w:b/>
          <w:bCs/>
        </w:rPr>
        <w:t>Discussion</w:t>
      </w:r>
    </w:p>
    <w:p w14:paraId="76EB9575" w14:textId="77777777" w:rsidR="002768EB" w:rsidRDefault="002768EB" w:rsidP="002768EB">
      <w:pPr>
        <w:rPr>
          <w:rFonts w:ascii="Times New Roman" w:hAnsi="Times New Roman"/>
        </w:rPr>
      </w:pPr>
    </w:p>
    <w:p w14:paraId="46D1AB0E" w14:textId="77777777" w:rsidR="002768EB" w:rsidRDefault="002768EB" w:rsidP="002768EB">
      <w:pPr>
        <w:rPr>
          <w:rFonts w:ascii="Times New Roman" w:hAnsi="Times New Roman"/>
        </w:rPr>
      </w:pPr>
      <w:r>
        <w:rPr>
          <w:rFonts w:ascii="Times New Roman" w:hAnsi="Times New Roman"/>
        </w:rPr>
        <w:t>A few takeaways from the results:</w:t>
      </w:r>
    </w:p>
    <w:p w14:paraId="749C142C" w14:textId="77777777" w:rsidR="002768EB" w:rsidRDefault="002768EB" w:rsidP="002768EB">
      <w:pPr>
        <w:rPr>
          <w:rFonts w:ascii="Times New Roman" w:hAnsi="Times New Roman"/>
        </w:rPr>
      </w:pPr>
      <w:r>
        <w:rPr>
          <w:rFonts w:ascii="Times New Roman" w:hAnsi="Times New Roman"/>
        </w:rPr>
        <w:t>- There was evidence for categorial perception in all conditions.</w:t>
      </w:r>
    </w:p>
    <w:p w14:paraId="22BEBEE4" w14:textId="77777777" w:rsidR="002768EB" w:rsidRDefault="002768EB" w:rsidP="002768EB">
      <w:pPr>
        <w:rPr>
          <w:rFonts w:ascii="Times New Roman" w:hAnsi="Times New Roman"/>
        </w:rPr>
      </w:pPr>
      <w:r>
        <w:rPr>
          <w:rFonts w:ascii="Times New Roman" w:hAnsi="Times New Roman"/>
        </w:rPr>
        <w:t>- More participants made beyond-binary categorizations in the mc condition than the FT condition</w:t>
      </w:r>
    </w:p>
    <w:p w14:paraId="0AAE01AE" w14:textId="77777777" w:rsidR="002768EB" w:rsidRDefault="002768EB" w:rsidP="002768EB">
      <w:pPr>
        <w:rPr>
          <w:rFonts w:ascii="Times New Roman" w:hAnsi="Times New Roman"/>
        </w:rPr>
      </w:pPr>
      <w:r>
        <w:rPr>
          <w:rFonts w:ascii="Times New Roman" w:hAnsi="Times New Roman"/>
        </w:rPr>
        <w:t>- The pattern of results in the SD and MD were fairly similar and the curves for woman and men were mirrors of each other</w:t>
      </w:r>
    </w:p>
    <w:p w14:paraId="50832350" w14:textId="77777777" w:rsidR="002768EB" w:rsidRDefault="002768EB" w:rsidP="002768EB">
      <w:pPr>
        <w:rPr>
          <w:rFonts w:ascii="Times New Roman" w:hAnsi="Times New Roman"/>
        </w:rPr>
      </w:pPr>
      <w:r>
        <w:rPr>
          <w:rFonts w:ascii="Times New Roman" w:hAnsi="Times New Roman"/>
        </w:rPr>
        <w:t xml:space="preserve">- </w:t>
      </w:r>
      <w:proofErr w:type="gramStart"/>
      <w:r>
        <w:rPr>
          <w:rFonts w:ascii="Times New Roman" w:hAnsi="Times New Roman"/>
        </w:rPr>
        <w:t>overall</w:t>
      </w:r>
      <w:proofErr w:type="gramEnd"/>
      <w:r>
        <w:rPr>
          <w:rFonts w:ascii="Times New Roman" w:hAnsi="Times New Roman"/>
        </w:rPr>
        <w:t xml:space="preserve"> the binary bias is fairly strong</w:t>
      </w:r>
    </w:p>
    <w:p w14:paraId="51EE8941" w14:textId="77777777" w:rsidR="002768EB" w:rsidRDefault="002768EB" w:rsidP="002768EB">
      <w:pPr>
        <w:rPr>
          <w:rFonts w:ascii="Times New Roman" w:hAnsi="Times New Roman"/>
        </w:rPr>
      </w:pPr>
      <w:r>
        <w:rPr>
          <w:rFonts w:ascii="Times New Roman" w:hAnsi="Times New Roman"/>
        </w:rPr>
        <w:t xml:space="preserve">- There was a pretty clear pattern of categorical perception in all </w:t>
      </w:r>
    </w:p>
    <w:p w14:paraId="4714709C" w14:textId="77777777" w:rsidR="002768EB" w:rsidRDefault="002768EB" w:rsidP="002768EB">
      <w:pPr>
        <w:rPr>
          <w:rFonts w:ascii="Times New Roman" w:hAnsi="Times New Roman"/>
        </w:rPr>
      </w:pPr>
      <w:r>
        <w:rPr>
          <w:rFonts w:ascii="Times New Roman" w:hAnsi="Times New Roman"/>
        </w:rPr>
        <w:t>- We still recommend using more inclusive scales, such as allowing for multiple categories</w:t>
      </w:r>
    </w:p>
    <w:p w14:paraId="7630DD05" w14:textId="77777777" w:rsidR="002768EB" w:rsidRDefault="002768EB" w:rsidP="002768EB">
      <w:pPr>
        <w:rPr>
          <w:rFonts w:ascii="Times New Roman" w:hAnsi="Times New Roman"/>
        </w:rPr>
      </w:pPr>
    </w:p>
    <w:p w14:paraId="4B9C0C8A" w14:textId="77777777" w:rsidR="002768EB" w:rsidRDefault="002768EB" w:rsidP="002768EB">
      <w:pPr>
        <w:rPr>
          <w:rFonts w:ascii="Times New Roman" w:hAnsi="Times New Roman"/>
        </w:rPr>
      </w:pPr>
    </w:p>
    <w:p w14:paraId="3C99F08F" w14:textId="77777777" w:rsidR="002768EB" w:rsidRDefault="002768EB" w:rsidP="002768EB">
      <w:pPr>
        <w:rPr>
          <w:rFonts w:ascii="Times New Roman" w:hAnsi="Times New Roman"/>
        </w:rPr>
      </w:pPr>
    </w:p>
    <w:p w14:paraId="78AE8366" w14:textId="77777777" w:rsidR="002768EB" w:rsidRDefault="002768EB" w:rsidP="002768EB">
      <w:pPr>
        <w:rPr>
          <w:rFonts w:ascii="Times New Roman" w:hAnsi="Times New Roman"/>
        </w:rPr>
      </w:pPr>
    </w:p>
    <w:p w14:paraId="59F3DE02" w14:textId="77777777" w:rsidR="002768EB" w:rsidRDefault="002768EB" w:rsidP="002768EB">
      <w:pPr>
        <w:rPr>
          <w:rFonts w:ascii="Times New Roman" w:hAnsi="Times New Roman"/>
        </w:rPr>
      </w:pPr>
    </w:p>
    <w:p w14:paraId="7B98D99A" w14:textId="77777777" w:rsidR="002768EB" w:rsidRDefault="002768EB" w:rsidP="002768EB">
      <w:pPr>
        <w:rPr>
          <w:rFonts w:ascii="Times New Roman" w:hAnsi="Times New Roman"/>
        </w:rPr>
      </w:pPr>
    </w:p>
    <w:p w14:paraId="31E0D1D9" w14:textId="77777777" w:rsidR="002768EB" w:rsidRDefault="002768EB" w:rsidP="002768EB">
      <w:pPr>
        <w:rPr>
          <w:rFonts w:ascii="Times New Roman" w:hAnsi="Times New Roman"/>
        </w:rPr>
      </w:pPr>
    </w:p>
    <w:p w14:paraId="18DF30B3" w14:textId="77777777" w:rsidR="002768EB" w:rsidRDefault="002768EB" w:rsidP="002768EB">
      <w:pPr>
        <w:rPr>
          <w:rFonts w:ascii="Times New Roman" w:hAnsi="Times New Roman"/>
        </w:rPr>
      </w:pPr>
    </w:p>
    <w:p w14:paraId="455C05B7" w14:textId="77777777" w:rsidR="002768EB" w:rsidRDefault="002768EB" w:rsidP="002768EB">
      <w:pPr>
        <w:rPr>
          <w:rFonts w:ascii="Times New Roman" w:hAnsi="Times New Roman"/>
        </w:rPr>
      </w:pPr>
    </w:p>
    <w:p w14:paraId="76540A47" w14:textId="77777777" w:rsidR="002768EB" w:rsidRDefault="002768EB" w:rsidP="002768EB">
      <w:pPr>
        <w:rPr>
          <w:rFonts w:ascii="Times New Roman" w:hAnsi="Times New Roman"/>
        </w:rPr>
      </w:pPr>
    </w:p>
    <w:p w14:paraId="111B4CF7" w14:textId="77777777" w:rsidR="002768EB" w:rsidRDefault="002768EB" w:rsidP="002768EB">
      <w:pPr>
        <w:rPr>
          <w:rFonts w:ascii="Times New Roman" w:hAnsi="Times New Roman"/>
        </w:rPr>
      </w:pPr>
    </w:p>
    <w:p w14:paraId="5F646D48" w14:textId="77777777" w:rsidR="002768EB" w:rsidRDefault="002768EB" w:rsidP="002768EB">
      <w:pPr>
        <w:rPr>
          <w:rFonts w:ascii="Times New Roman" w:hAnsi="Times New Roman"/>
        </w:rPr>
      </w:pPr>
    </w:p>
    <w:p w14:paraId="2AC13CEC" w14:textId="77777777" w:rsidR="002768EB" w:rsidRDefault="002768EB" w:rsidP="002768EB">
      <w:pPr>
        <w:rPr>
          <w:rFonts w:ascii="Times New Roman" w:hAnsi="Times New Roman"/>
        </w:rPr>
      </w:pPr>
    </w:p>
    <w:p w14:paraId="524AF470" w14:textId="77777777" w:rsidR="002768EB" w:rsidRDefault="002768EB" w:rsidP="002768EB">
      <w:pPr>
        <w:rPr>
          <w:rFonts w:ascii="Times New Roman" w:hAnsi="Times New Roman"/>
        </w:rPr>
      </w:pPr>
    </w:p>
    <w:p w14:paraId="20904A33" w14:textId="77777777" w:rsidR="002768EB" w:rsidRDefault="002768EB" w:rsidP="002768EB">
      <w:pPr>
        <w:rPr>
          <w:rFonts w:ascii="Times New Roman" w:hAnsi="Times New Roman"/>
        </w:rPr>
      </w:pPr>
    </w:p>
    <w:p w14:paraId="5A7B5460" w14:textId="77777777" w:rsidR="002768EB" w:rsidRDefault="002768EB" w:rsidP="002768EB">
      <w:pPr>
        <w:rPr>
          <w:rFonts w:ascii="Times New Roman" w:hAnsi="Times New Roman"/>
        </w:rPr>
      </w:pPr>
    </w:p>
    <w:p w14:paraId="4860DC83" w14:textId="77777777" w:rsidR="002768EB" w:rsidRDefault="002768EB" w:rsidP="002768EB">
      <w:pPr>
        <w:rPr>
          <w:rFonts w:ascii="Times New Roman" w:hAnsi="Times New Roman"/>
        </w:rPr>
      </w:pPr>
    </w:p>
    <w:p w14:paraId="46F86E2C" w14:textId="77777777" w:rsidR="002768EB" w:rsidRDefault="002768EB" w:rsidP="002768EB">
      <w:pPr>
        <w:rPr>
          <w:rFonts w:ascii="Times New Roman" w:hAnsi="Times New Roman"/>
        </w:rPr>
      </w:pPr>
    </w:p>
    <w:p w14:paraId="43A76CFE" w14:textId="77777777" w:rsidR="002768EB" w:rsidRDefault="002768EB" w:rsidP="002768EB">
      <w:pPr>
        <w:rPr>
          <w:rFonts w:ascii="Times New Roman" w:hAnsi="Times New Roman"/>
        </w:rPr>
      </w:pPr>
    </w:p>
    <w:p w14:paraId="090D3268" w14:textId="77777777" w:rsidR="002768EB" w:rsidRDefault="002768EB" w:rsidP="002768EB">
      <w:pPr>
        <w:rPr>
          <w:rFonts w:ascii="Times New Roman" w:hAnsi="Times New Roman"/>
        </w:rPr>
      </w:pPr>
    </w:p>
    <w:p w14:paraId="5A5362FF" w14:textId="77777777" w:rsidR="002768EB" w:rsidRDefault="002768EB" w:rsidP="002768EB">
      <w:pPr>
        <w:rPr>
          <w:rFonts w:ascii="Times New Roman" w:hAnsi="Times New Roman"/>
        </w:rPr>
      </w:pPr>
    </w:p>
    <w:p w14:paraId="4C09B8B6" w14:textId="77777777" w:rsidR="002768EB" w:rsidRDefault="002768EB" w:rsidP="002768EB">
      <w:pPr>
        <w:rPr>
          <w:rFonts w:ascii="Times New Roman" w:hAnsi="Times New Roman"/>
        </w:rPr>
      </w:pPr>
    </w:p>
    <w:p w14:paraId="2C00036C" w14:textId="77777777" w:rsidR="002768EB" w:rsidRDefault="002768EB" w:rsidP="002768EB">
      <w:pPr>
        <w:rPr>
          <w:rFonts w:ascii="Times New Roman" w:hAnsi="Times New Roman"/>
        </w:rPr>
      </w:pPr>
    </w:p>
    <w:p w14:paraId="17900FE4" w14:textId="77777777" w:rsidR="002768EB" w:rsidRDefault="002768EB" w:rsidP="002768EB">
      <w:pPr>
        <w:rPr>
          <w:rFonts w:ascii="Times New Roman" w:hAnsi="Times New Roman"/>
        </w:rPr>
      </w:pPr>
    </w:p>
    <w:p w14:paraId="0CBE6683" w14:textId="77777777" w:rsidR="002768EB" w:rsidRDefault="002768EB" w:rsidP="002768EB">
      <w:pPr>
        <w:rPr>
          <w:rFonts w:ascii="Times New Roman" w:hAnsi="Times New Roman"/>
        </w:rPr>
      </w:pPr>
    </w:p>
    <w:p w14:paraId="7F6F6A68" w14:textId="77777777" w:rsidR="002768EB" w:rsidRDefault="002768EB" w:rsidP="002768EB">
      <w:pPr>
        <w:rPr>
          <w:rFonts w:ascii="Times New Roman" w:hAnsi="Times New Roman"/>
        </w:rPr>
      </w:pPr>
    </w:p>
    <w:p w14:paraId="7052082C" w14:textId="77777777" w:rsidR="002768EB" w:rsidRDefault="002768EB" w:rsidP="002768EB">
      <w:pPr>
        <w:rPr>
          <w:rFonts w:ascii="Times New Roman" w:hAnsi="Times New Roman"/>
        </w:rPr>
      </w:pPr>
    </w:p>
    <w:p w14:paraId="16106B82" w14:textId="77777777" w:rsidR="002768EB" w:rsidRDefault="002768EB" w:rsidP="002768EB">
      <w:pPr>
        <w:rPr>
          <w:rFonts w:ascii="Times New Roman" w:hAnsi="Times New Roman"/>
        </w:rPr>
      </w:pPr>
    </w:p>
    <w:p w14:paraId="0EF926E2" w14:textId="77777777" w:rsidR="002768EB" w:rsidRDefault="002768EB" w:rsidP="002768EB">
      <w:pPr>
        <w:rPr>
          <w:rFonts w:ascii="Times New Roman" w:hAnsi="Times New Roman"/>
        </w:rPr>
      </w:pPr>
    </w:p>
    <w:p w14:paraId="0755589D" w14:textId="77777777" w:rsidR="002768EB" w:rsidRDefault="002768EB" w:rsidP="002768EB">
      <w:pPr>
        <w:rPr>
          <w:rFonts w:ascii="Times New Roman" w:hAnsi="Times New Roman"/>
        </w:rPr>
      </w:pPr>
    </w:p>
    <w:p w14:paraId="70352E76" w14:textId="77777777" w:rsidR="002768EB" w:rsidRDefault="002768EB" w:rsidP="002768EB">
      <w:pPr>
        <w:rPr>
          <w:rFonts w:ascii="Times New Roman" w:hAnsi="Times New Roman"/>
        </w:rPr>
      </w:pPr>
    </w:p>
    <w:p w14:paraId="4344643F" w14:textId="77777777" w:rsidR="002768EB" w:rsidRDefault="002768EB" w:rsidP="002768EB">
      <w:pPr>
        <w:rPr>
          <w:rFonts w:ascii="Times New Roman" w:hAnsi="Times New Roman"/>
        </w:rPr>
      </w:pPr>
    </w:p>
    <w:p w14:paraId="31C696A2" w14:textId="77777777" w:rsidR="002768EB" w:rsidRDefault="002768EB" w:rsidP="002768EB">
      <w:pPr>
        <w:rPr>
          <w:rFonts w:ascii="Times New Roman" w:hAnsi="Times New Roman"/>
        </w:rPr>
      </w:pPr>
    </w:p>
    <w:p w14:paraId="2A8DA536" w14:textId="77777777" w:rsidR="002768EB" w:rsidRDefault="002768EB" w:rsidP="002768EB">
      <w:pPr>
        <w:rPr>
          <w:rFonts w:ascii="Times New Roman" w:hAnsi="Times New Roman"/>
        </w:rPr>
      </w:pPr>
    </w:p>
    <w:p w14:paraId="1707D2B9" w14:textId="77777777" w:rsidR="002768EB" w:rsidRDefault="002768EB" w:rsidP="002768EB">
      <w:pPr>
        <w:rPr>
          <w:rFonts w:ascii="Times New Roman" w:hAnsi="Times New Roman"/>
        </w:rPr>
      </w:pPr>
    </w:p>
    <w:p w14:paraId="222BCF56" w14:textId="77777777" w:rsidR="002768EB" w:rsidRDefault="002768EB" w:rsidP="002768EB">
      <w:pPr>
        <w:rPr>
          <w:rFonts w:ascii="Times New Roman" w:hAnsi="Times New Roman"/>
        </w:rPr>
      </w:pPr>
    </w:p>
    <w:p w14:paraId="05BDDEB4" w14:textId="77777777" w:rsidR="002768EB" w:rsidRDefault="002768EB" w:rsidP="002768EB">
      <w:pPr>
        <w:rPr>
          <w:rFonts w:ascii="Times New Roman" w:hAnsi="Times New Roman"/>
        </w:rPr>
      </w:pPr>
    </w:p>
    <w:p w14:paraId="6015454D" w14:textId="77777777" w:rsidR="002768EB" w:rsidRDefault="002768EB" w:rsidP="002768EB">
      <w:pPr>
        <w:rPr>
          <w:rFonts w:ascii="Times New Roman" w:hAnsi="Times New Roman"/>
          <w:b/>
          <w:bCs/>
        </w:rPr>
      </w:pPr>
      <w:r>
        <w:rPr>
          <w:rFonts w:ascii="Times New Roman" w:hAnsi="Times New Roman"/>
          <w:b/>
          <w:bCs/>
        </w:rPr>
        <w:t>Snips</w:t>
      </w:r>
    </w:p>
    <w:p w14:paraId="2B1097BB" w14:textId="77777777" w:rsidR="002768EB" w:rsidRDefault="002768EB" w:rsidP="002768EB">
      <w:pPr>
        <w:rPr>
          <w:rFonts w:ascii="Times New Roman" w:hAnsi="Times New Roman"/>
        </w:rPr>
      </w:pPr>
      <w:r>
        <w:rPr>
          <w:rFonts w:ascii="Times New Roman" w:hAnsi="Times New Roman"/>
        </w:rPr>
        <w:t xml:space="preserve">I suggest a modification of Campanella et </w:t>
      </w:r>
      <w:proofErr w:type="spellStart"/>
      <w:r>
        <w:rPr>
          <w:rFonts w:ascii="Times New Roman" w:hAnsi="Times New Roman"/>
        </w:rPr>
        <w:t>al’s</w:t>
      </w:r>
      <w:proofErr w:type="spellEnd"/>
      <w:r>
        <w:rPr>
          <w:rFonts w:ascii="Times New Roman" w:hAnsi="Times New Roman"/>
        </w:rPr>
        <w:t xml:space="preserve"> categorization study with the important independent variable being be </w:t>
      </w:r>
      <w:proofErr w:type="spellStart"/>
      <w:r>
        <w:rPr>
          <w:rFonts w:ascii="Times New Roman" w:hAnsi="Times New Roman"/>
        </w:rPr>
        <w:t>measurment</w:t>
      </w:r>
      <w:proofErr w:type="spellEnd"/>
      <w:r>
        <w:rPr>
          <w:rFonts w:ascii="Times New Roman" w:hAnsi="Times New Roman"/>
        </w:rPr>
        <w:t xml:space="preserve">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w:t>
      </w:r>
      <w:proofErr w:type="spellStart"/>
      <w:r>
        <w:rPr>
          <w:rFonts w:ascii="Times New Roman" w:hAnsi="Times New Roman"/>
        </w:rPr>
        <w:t>measurment</w:t>
      </w:r>
      <w:proofErr w:type="spellEnd"/>
      <w:r>
        <w:rPr>
          <w:rFonts w:ascii="Times New Roman" w:hAnsi="Times New Roman"/>
        </w:rPr>
        <w:t xml:space="preserve"> is causing participants to exaggerate perceived gender differences, we might expect the pattern of result to be similar to the blue line in figure 1. In other words, a </w:t>
      </w:r>
      <w:proofErr w:type="gramStart"/>
      <w:r>
        <w:rPr>
          <w:rFonts w:ascii="Times New Roman" w:hAnsi="Times New Roman"/>
        </w:rPr>
        <w:t>70% man</w:t>
      </w:r>
      <w:proofErr w:type="gramEnd"/>
      <w:r>
        <w:rPr>
          <w:rFonts w:ascii="Times New Roman" w:hAnsi="Times New Roman"/>
        </w:rPr>
        <w:t xml:space="preserve"> morph would be categorized as “woman” 100% of the time. </w:t>
      </w:r>
    </w:p>
    <w:p w14:paraId="3699A4F8" w14:textId="77777777" w:rsidR="002768EB" w:rsidRDefault="002768EB" w:rsidP="002768EB">
      <w:pPr>
        <w:rPr>
          <w:rFonts w:ascii="Times New Roman" w:hAnsi="Times New Roman"/>
        </w:rPr>
      </w:pPr>
      <w:r>
        <w:rPr>
          <w:rFonts w:ascii="Times New Roman" w:hAnsi="Times New Roman"/>
          <w:noProof/>
        </w:rPr>
        <w:lastRenderedPageBreak/>
        <w:drawing>
          <wp:anchor distT="0" distB="0" distL="0" distR="0" simplePos="0" relativeHeight="251659264" behindDoc="0" locked="0" layoutInCell="0" allowOverlap="1" wp14:anchorId="2F43FDF1" wp14:editId="5E71C291">
            <wp:simplePos x="0" y="0"/>
            <wp:positionH relativeFrom="column">
              <wp:align>center</wp:align>
            </wp:positionH>
            <wp:positionV relativeFrom="paragraph">
              <wp:posOffset>635</wp:posOffset>
            </wp:positionV>
            <wp:extent cx="4429125" cy="3183890"/>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2"/>
                    <a:srcRect b="1613"/>
                    <a:stretch>
                      <a:fillRect/>
                    </a:stretch>
                  </pic:blipFill>
                  <pic:spPr bwMode="auto">
                    <a:xfrm>
                      <a:off x="0" y="0"/>
                      <a:ext cx="4429125" cy="3183890"/>
                    </a:xfrm>
                    <a:prstGeom prst="rect">
                      <a:avLst/>
                    </a:prstGeom>
                  </pic:spPr>
                </pic:pic>
              </a:graphicData>
            </a:graphic>
          </wp:anchor>
        </w:drawing>
      </w:r>
    </w:p>
    <w:p w14:paraId="3F5A953C" w14:textId="77777777" w:rsidR="002768EB" w:rsidRDefault="002768EB" w:rsidP="002768EB">
      <w:pPr>
        <w:rPr>
          <w:rFonts w:hint="eastAsia"/>
        </w:rPr>
      </w:pPr>
      <w:r>
        <w:rPr>
          <w:rFonts w:ascii="Times New Roman" w:hAnsi="Times New Roman"/>
          <w:sz w:val="21"/>
          <w:szCs w:val="21"/>
        </w:rPr>
        <w:t xml:space="preserve">Figure 1. Hypothetical pattern of results from a categorization study comparing binary response options to multiple options. Dotted lines </w:t>
      </w:r>
      <w:r>
        <w:rPr>
          <w:rFonts w:ascii="Times New Roman" w:hAnsi="Times New Roman"/>
          <w:b/>
          <w:bCs/>
          <w:sz w:val="21"/>
          <w:szCs w:val="21"/>
        </w:rPr>
        <w:t xml:space="preserve">A </w:t>
      </w:r>
      <w:proofErr w:type="spellStart"/>
      <w:r>
        <w:rPr>
          <w:rFonts w:ascii="Times New Roman" w:hAnsi="Times New Roman"/>
          <w:sz w:val="21"/>
          <w:szCs w:val="21"/>
        </w:rPr>
        <w:t>epresent</w:t>
      </w:r>
      <w:proofErr w:type="spellEnd"/>
      <w:r>
        <w:rPr>
          <w:rFonts w:ascii="Times New Roman" w:hAnsi="Times New Roman"/>
          <w:sz w:val="21"/>
          <w:szCs w:val="21"/>
        </w:rPr>
        <w:t xml:space="preserve"> my suggestion for the main difference between the two conditions. </w:t>
      </w:r>
    </w:p>
    <w:p w14:paraId="111C0228" w14:textId="77777777" w:rsidR="002768EB" w:rsidRDefault="002768EB" w:rsidP="002768EB">
      <w:pPr>
        <w:rPr>
          <w:rFonts w:ascii="Times New Roman" w:hAnsi="Times New Roman"/>
        </w:rPr>
      </w:pPr>
    </w:p>
    <w:p w14:paraId="7A8B6676" w14:textId="77777777" w:rsidR="002768EB" w:rsidRDefault="002768EB" w:rsidP="002768EB">
      <w:pPr>
        <w:rPr>
          <w:rFonts w:ascii="Times New Roman" w:hAnsi="Times New Roman"/>
          <w:b/>
          <w:bCs/>
        </w:rPr>
      </w:pPr>
      <w:r>
        <w:rPr>
          <w:rFonts w:ascii="Times New Roman" w:hAnsi="Times New Roman"/>
          <w:b/>
          <w:bCs/>
        </w:rPr>
        <w:t>Analyses &amp; comparisons</w:t>
      </w:r>
    </w:p>
    <w:p w14:paraId="50E6A3F8" w14:textId="77777777" w:rsidR="002768EB" w:rsidRDefault="002768EB" w:rsidP="002768EB">
      <w:pPr>
        <w:rPr>
          <w:rFonts w:ascii="Times New Roman" w:hAnsi="Times New Roman"/>
        </w:rPr>
      </w:pPr>
      <w:r>
        <w:rPr>
          <w:rFonts w:ascii="Times New Roman" w:hAnsi="Times New Roman"/>
        </w:rPr>
        <w:t xml:space="preserve">This presents a potentially difficult testing situation. There are a potential number of degrees of freedom. Which type of categorization should be compared? Which faces </w:t>
      </w:r>
      <w:proofErr w:type="spellStart"/>
      <w:r>
        <w:rPr>
          <w:rFonts w:ascii="Times New Roman" w:hAnsi="Times New Roman"/>
        </w:rPr>
        <w:t>faces</w:t>
      </w:r>
      <w:proofErr w:type="spellEnd"/>
      <w:r>
        <w:rPr>
          <w:rFonts w:ascii="Times New Roman" w:hAnsi="Times New Roman"/>
        </w:rPr>
        <w:t xml:space="preserve">?  I suggest a number of simplifications. First, I suggest limiting the analyses to one categorization, for example “women” categorizations. </w:t>
      </w:r>
    </w:p>
    <w:p w14:paraId="3B2D3889" w14:textId="77777777" w:rsidR="002768EB" w:rsidRDefault="002768EB" w:rsidP="002768EB">
      <w:pPr>
        <w:rPr>
          <w:rFonts w:ascii="Times New Roman" w:hAnsi="Times New Roman"/>
        </w:rPr>
      </w:pPr>
    </w:p>
    <w:p w14:paraId="50DEB8A2" w14:textId="77777777" w:rsidR="002768EB" w:rsidRDefault="002768EB" w:rsidP="002768EB">
      <w:pPr>
        <w:rPr>
          <w:rFonts w:hint="eastAsia"/>
        </w:rPr>
      </w:pPr>
      <w:r>
        <w:rPr>
          <w:rFonts w:ascii="Times New Roman" w:hAnsi="Times New Roman"/>
        </w:rPr>
        <w:t xml:space="preserve">Second, I see at least two ways to test the effect. One is illustrated by the dotted line </w:t>
      </w:r>
      <w:r>
        <w:rPr>
          <w:rFonts w:ascii="Times New Roman" w:hAnsi="Times New Roman"/>
          <w:b/>
          <w:bCs/>
        </w:rPr>
        <w:t xml:space="preserve">A </w:t>
      </w:r>
      <w:r>
        <w:rPr>
          <w:rFonts w:ascii="Times New Roman" w:hAnsi="Times New Roman"/>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w:t>
      </w:r>
      <w:proofErr w:type="gramStart"/>
      <w:r>
        <w:rPr>
          <w:rFonts w:ascii="Times New Roman" w:hAnsi="Times New Roman"/>
        </w:rPr>
        <w:t>tested</w:t>
      </w:r>
      <w:proofErr w:type="gramEnd"/>
      <w:r>
        <w:rPr>
          <w:rFonts w:ascii="Times New Roman" w:hAnsi="Times New Roman"/>
        </w:rPr>
        <w:t xml:space="preserve"> as negative controls because I would not expect there to an effect of response option at 50/50 faces or 100/0 faces. This would be quite simple. However, a possible concern is that the two conditions are so different that a direct comparison does not make sense. </w:t>
      </w:r>
    </w:p>
    <w:p w14:paraId="0B5E0907" w14:textId="77777777" w:rsidR="002768EB" w:rsidRDefault="002768EB" w:rsidP="002768EB">
      <w:pPr>
        <w:rPr>
          <w:rFonts w:ascii="Times New Roman" w:hAnsi="Times New Roman"/>
        </w:rPr>
      </w:pPr>
    </w:p>
    <w:p w14:paraId="318D13C8" w14:textId="77777777" w:rsidR="002768EB" w:rsidRDefault="002768EB" w:rsidP="002768EB">
      <w:pPr>
        <w:rPr>
          <w:rFonts w:ascii="Times New Roman" w:hAnsi="Times New Roman"/>
        </w:rPr>
      </w:pPr>
      <w:r>
        <w:rPr>
          <w:rFonts w:ascii="Times New Roman" w:hAnsi="Times New Roman"/>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14:paraId="0C3CA904" w14:textId="77777777" w:rsidR="002768EB" w:rsidRDefault="002768EB" w:rsidP="002768EB">
      <w:pPr>
        <w:rPr>
          <w:rFonts w:ascii="Times New Roman" w:hAnsi="Times New Roman"/>
        </w:rPr>
      </w:pPr>
    </w:p>
    <w:p w14:paraId="0E2CAB43" w14:textId="77777777" w:rsidR="002768EB" w:rsidRDefault="002768EB" w:rsidP="002768EB">
      <w:pPr>
        <w:rPr>
          <w:rFonts w:ascii="Times New Roman" w:hAnsi="Times New Roman"/>
        </w:rPr>
      </w:pPr>
      <w:r>
        <w:rPr>
          <w:rFonts w:ascii="Times New Roman" w:hAnsi="Times New Roman"/>
          <w:noProof/>
        </w:rPr>
        <w:lastRenderedPageBreak/>
        <w:drawing>
          <wp:anchor distT="0" distB="0" distL="0" distR="0" simplePos="0" relativeHeight="251660288" behindDoc="0" locked="0" layoutInCell="0" allowOverlap="1" wp14:anchorId="4D422179" wp14:editId="7D0AEEE7">
            <wp:simplePos x="0" y="0"/>
            <wp:positionH relativeFrom="column">
              <wp:align>center</wp:align>
            </wp:positionH>
            <wp:positionV relativeFrom="paragraph">
              <wp:posOffset>635</wp:posOffset>
            </wp:positionV>
            <wp:extent cx="4479925" cy="2979420"/>
            <wp:effectExtent l="0" t="0" r="0" b="0"/>
            <wp:wrapTopAndBottom/>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rcRect r="923" b="2337"/>
                    <a:stretch>
                      <a:fillRect/>
                    </a:stretch>
                  </pic:blipFill>
                  <pic:spPr bwMode="auto">
                    <a:xfrm>
                      <a:off x="0" y="0"/>
                      <a:ext cx="4479925" cy="2979420"/>
                    </a:xfrm>
                    <a:prstGeom prst="rect">
                      <a:avLst/>
                    </a:prstGeom>
                  </pic:spPr>
                </pic:pic>
              </a:graphicData>
            </a:graphic>
          </wp:anchor>
        </w:drawing>
      </w:r>
    </w:p>
    <w:p w14:paraId="62B2F4A4" w14:textId="77777777" w:rsidR="002768EB" w:rsidRDefault="002768EB" w:rsidP="002768EB">
      <w:pPr>
        <w:rPr>
          <w:rFonts w:hint="eastAsia"/>
        </w:rPr>
      </w:pPr>
      <w:r>
        <w:rPr>
          <w:rFonts w:ascii="Times New Roman" w:hAnsi="Times New Roman"/>
          <w:sz w:val="21"/>
          <w:szCs w:val="21"/>
        </w:rPr>
        <w:t xml:space="preserve">Figure 1. Hypothetical pattern of results from a categorization study comparing binary response options to multiple options. The Dotted lines </w:t>
      </w:r>
      <w:r>
        <w:rPr>
          <w:rFonts w:ascii="Times New Roman" w:hAnsi="Times New Roman"/>
          <w:b/>
          <w:bCs/>
          <w:sz w:val="21"/>
          <w:szCs w:val="21"/>
        </w:rPr>
        <w:t>B</w:t>
      </w:r>
      <w:r>
        <w:rPr>
          <w:rFonts w:ascii="Times New Roman" w:hAnsi="Times New Roman"/>
          <w:sz w:val="21"/>
          <w:szCs w:val="21"/>
        </w:rPr>
        <w:t xml:space="preserve"> and </w:t>
      </w:r>
      <w:r>
        <w:rPr>
          <w:rFonts w:ascii="Times New Roman" w:hAnsi="Times New Roman"/>
          <w:b/>
          <w:bCs/>
          <w:sz w:val="21"/>
          <w:szCs w:val="21"/>
        </w:rPr>
        <w:t>C r</w:t>
      </w:r>
      <w:r>
        <w:rPr>
          <w:rFonts w:ascii="Times New Roman" w:hAnsi="Times New Roman"/>
          <w:sz w:val="21"/>
          <w:szCs w:val="21"/>
        </w:rPr>
        <w:t xml:space="preserve">epresent the hypothesized difference between 50/50 faces and 30/70 faces in each condition. The lines are meant to represent the same point on the X axis, but are kept slightly apart for illustrative purposes only. </w:t>
      </w:r>
    </w:p>
    <w:p w14:paraId="0660267A" w14:textId="77777777" w:rsidR="002768EB" w:rsidRDefault="002768EB" w:rsidP="002768EB">
      <w:pPr>
        <w:rPr>
          <w:rFonts w:ascii="Times New Roman" w:hAnsi="Times New Roman"/>
        </w:rPr>
      </w:pPr>
    </w:p>
    <w:p w14:paraId="31B0C334" w14:textId="77777777" w:rsidR="002768EB" w:rsidRDefault="002768EB" w:rsidP="002768EB">
      <w:pPr>
        <w:rPr>
          <w:rFonts w:ascii="Times New Roman" w:hAnsi="Times New Roman"/>
          <w:b/>
          <w:bCs/>
        </w:rPr>
      </w:pPr>
      <w:r>
        <w:rPr>
          <w:rFonts w:ascii="Times New Roman" w:hAnsi="Times New Roman"/>
          <w:b/>
          <w:bCs/>
        </w:rPr>
        <w:t>An alternative way to go</w:t>
      </w:r>
    </w:p>
    <w:p w14:paraId="653D7429" w14:textId="77777777" w:rsidR="002768EB" w:rsidRDefault="002768EB" w:rsidP="002768EB">
      <w:pPr>
        <w:rPr>
          <w:rFonts w:hint="eastAsia"/>
        </w:rPr>
      </w:pPr>
      <w:r>
        <w:rPr>
          <w:rFonts w:ascii="Times New Roman" w:hAnsi="Times New Roman"/>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w:t>
      </w:r>
      <w:proofErr w:type="gramStart"/>
      <w:r>
        <w:rPr>
          <w:rFonts w:ascii="Times New Roman" w:hAnsi="Times New Roman"/>
        </w:rPr>
        <w:t>earlier,</w:t>
      </w:r>
      <w:proofErr w:type="gramEnd"/>
      <w:r>
        <w:rPr>
          <w:rFonts w:ascii="Times New Roman" w:hAnsi="Times New Roman"/>
        </w:rPr>
        <w:t xml:space="preserve"> pronouns are not labels, but they are indicative of categorization. In previous versions of the manuscript, we’ve talked about how misgendering is the real problem, not necessarily </w:t>
      </w:r>
      <w:proofErr w:type="spellStart"/>
      <w:r>
        <w:rPr>
          <w:rFonts w:ascii="Times New Roman" w:hAnsi="Times New Roman"/>
        </w:rPr>
        <w:t>miscateorization</w:t>
      </w:r>
      <w:proofErr w:type="spellEnd"/>
      <w:r>
        <w:rPr>
          <w:rFonts w:ascii="Times New Roman" w:hAnsi="Times New Roman"/>
        </w:rPr>
        <w:t xml:space="preserve">, and what would be </w:t>
      </w:r>
      <w:proofErr w:type="spellStart"/>
      <w:r>
        <w:rPr>
          <w:rFonts w:ascii="Times New Roman" w:hAnsi="Times New Roman"/>
        </w:rPr>
        <w:t>be</w:t>
      </w:r>
      <w:proofErr w:type="spellEnd"/>
      <w:r>
        <w:rPr>
          <w:rFonts w:ascii="Times New Roman" w:hAnsi="Times New Roman"/>
        </w:rPr>
        <w:t xml:space="preserv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14:paraId="019E33AC" w14:textId="77777777" w:rsidR="002768EB" w:rsidRDefault="002768EB" w:rsidP="002768EB">
      <w:pPr>
        <w:rPr>
          <w:rFonts w:ascii="Times New Roman" w:hAnsi="Times New Roman"/>
        </w:rPr>
      </w:pPr>
    </w:p>
    <w:p w14:paraId="2D30FABE" w14:textId="77777777" w:rsidR="002768EB" w:rsidRDefault="002768EB" w:rsidP="002768EB">
      <w:pPr>
        <w:rPr>
          <w:rFonts w:ascii="Times New Roman" w:hAnsi="Times New Roman"/>
        </w:rPr>
      </w:pPr>
    </w:p>
    <w:p w14:paraId="4B1019C6" w14:textId="77777777" w:rsidR="002768EB" w:rsidRDefault="002768EB" w:rsidP="002768EB">
      <w:pPr>
        <w:rPr>
          <w:rFonts w:ascii="Times New Roman" w:hAnsi="Times New Roman"/>
        </w:rPr>
      </w:pPr>
    </w:p>
    <w:p w14:paraId="43B9A299" w14:textId="77777777" w:rsidR="002768EB" w:rsidRDefault="002768EB" w:rsidP="002768EB">
      <w:pPr>
        <w:rPr>
          <w:rFonts w:ascii="Times New Roman" w:hAnsi="Times New Roman"/>
        </w:rPr>
      </w:pPr>
      <w:r>
        <w:rPr>
          <w:rFonts w:ascii="Times New Roman" w:hAnsi="Times New Roman"/>
        </w:rPr>
        <w:t xml:space="preserve">However, many of queer theories are compatible with psychology, and often the results show that the ways people categorize others are “queer” (Thorne &amp; Hegarty, 2019). </w:t>
      </w:r>
    </w:p>
    <w:p w14:paraId="439FABB0" w14:textId="77777777" w:rsidR="002768EB" w:rsidRDefault="002768EB" w:rsidP="002768EB">
      <w:pPr>
        <w:rPr>
          <w:rFonts w:ascii="Times New Roman" w:hAnsi="Times New Roman"/>
        </w:rPr>
      </w:pPr>
    </w:p>
    <w:p w14:paraId="5F8A4C30" w14:textId="77777777" w:rsidR="002768EB" w:rsidRDefault="002768EB" w:rsidP="002768EB">
      <w:pPr>
        <w:rPr>
          <w:rFonts w:ascii="Times New Roman" w:hAnsi="Times New Roman"/>
        </w:rPr>
      </w:pPr>
      <w:r>
        <w:rPr>
          <w:rFonts w:ascii="Times New Roman" w:hAnsi="Times New Roman"/>
        </w:rPr>
        <w:t xml:space="preserve">Something about how experimenters bring their own assumptions about gender into studies. How </w:t>
      </w:r>
    </w:p>
    <w:p w14:paraId="5799B1B1" w14:textId="77777777" w:rsidR="002768EB" w:rsidRDefault="002768EB" w:rsidP="002768EB">
      <w:pPr>
        <w:rPr>
          <w:rFonts w:ascii="Times New Roman" w:hAnsi="Times New Roman"/>
        </w:rPr>
      </w:pPr>
      <w:r>
        <w:rPr>
          <w:rFonts w:ascii="Times New Roman" w:hAnsi="Times New Roman"/>
        </w:rPr>
        <w:t xml:space="preserve">do psychologists talk about and treat gender </w:t>
      </w:r>
      <w:proofErr w:type="spellStart"/>
      <w:r>
        <w:rPr>
          <w:rFonts w:ascii="Times New Roman" w:hAnsi="Times New Roman"/>
        </w:rPr>
        <w:t>categoreis</w:t>
      </w:r>
      <w:proofErr w:type="spellEnd"/>
      <w:r>
        <w:rPr>
          <w:rFonts w:ascii="Times New Roman" w:hAnsi="Times New Roman"/>
        </w:rPr>
        <w:t>?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14:paraId="3E42AE7D" w14:textId="77777777" w:rsidR="002768EB" w:rsidRDefault="002768EB" w:rsidP="002768EB">
      <w:pPr>
        <w:rPr>
          <w:rFonts w:ascii="Times New Roman" w:hAnsi="Times New Roman"/>
        </w:rPr>
      </w:pPr>
    </w:p>
    <w:p w14:paraId="1F2CCD6D" w14:textId="77777777" w:rsidR="002768EB" w:rsidRDefault="002768EB" w:rsidP="002768EB">
      <w:pPr>
        <w:rPr>
          <w:rFonts w:ascii="Times New Roman" w:hAnsi="Times New Roman"/>
        </w:rPr>
      </w:pPr>
      <w:r>
        <w:rPr>
          <w:rFonts w:ascii="Times New Roman" w:hAnsi="Times New Roman"/>
        </w:rPr>
        <w:t>Another challenge to this perspective is to point to the lived experiences of LGBTQ+ people. The existence of people who are Transgender and Gender Non-conforming (</w:t>
      </w:r>
      <w:proofErr w:type="gramStart"/>
      <w:r>
        <w:rPr>
          <w:rFonts w:ascii="Times New Roman" w:hAnsi="Times New Roman"/>
        </w:rPr>
        <w:t xml:space="preserve">TGNC)   </w:t>
      </w:r>
      <w:proofErr w:type="gramEnd"/>
      <w:r>
        <w:rPr>
          <w:rFonts w:ascii="Times New Roman" w:hAnsi="Times New Roman"/>
        </w:rPr>
        <w:t xml:space="preserve">suggests that the binary only studies are overly simplistic. Importantly, the queer experience is not defined by </w:t>
      </w:r>
      <w:r>
        <w:rPr>
          <w:rFonts w:ascii="Times New Roman" w:hAnsi="Times New Roman"/>
        </w:rPr>
        <w:lastRenderedPageBreak/>
        <w:t xml:space="preserve">additional identities that function in a similar way to woman and man, but a multiplicity of flexible and fluid categories which may or may not be mutually exclusive to each other. </w:t>
      </w:r>
    </w:p>
    <w:p w14:paraId="14D1842D" w14:textId="77777777" w:rsidR="002768EB" w:rsidRDefault="002768EB" w:rsidP="002768EB">
      <w:pPr>
        <w:rPr>
          <w:rFonts w:ascii="Times New Roman" w:hAnsi="Times New Roman"/>
        </w:rPr>
      </w:pPr>
    </w:p>
    <w:p w14:paraId="44C860F4" w14:textId="77777777" w:rsidR="002768EB" w:rsidRDefault="002768EB" w:rsidP="002768EB">
      <w:pPr>
        <w:rPr>
          <w:rFonts w:ascii="Times New Roman" w:hAnsi="Times New Roman"/>
        </w:rPr>
      </w:pPr>
      <w:r>
        <w:rPr>
          <w:rFonts w:ascii="Times New Roman" w:hAnsi="Times New Roman"/>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Furthermore, a face can be identified as belonging to a woman or a man, or it can be viewed as more or less feminine.  </w:t>
      </w:r>
    </w:p>
    <w:p w14:paraId="563C49BB" w14:textId="77777777" w:rsidR="002768EB" w:rsidRDefault="002768EB" w:rsidP="002768EB">
      <w:pPr>
        <w:rPr>
          <w:rFonts w:ascii="Times New Roman" w:hAnsi="Times New Roman"/>
        </w:rPr>
      </w:pPr>
    </w:p>
    <w:p w14:paraId="61E563A6" w14:textId="77777777" w:rsidR="002768EB" w:rsidRDefault="002768EB" w:rsidP="002768EB">
      <w:pPr>
        <w:rPr>
          <w:rFonts w:hint="eastAsia"/>
        </w:rPr>
      </w:pPr>
      <w:r>
        <w:rPr>
          <w:rFonts w:ascii="Times New Roman" w:hAnsi="Times New Roman"/>
        </w:rPr>
        <w:t>A big topic within this field is the degree to which gender categories are applied automatically.</w:t>
      </w:r>
      <w:commentRangeStart w:id="14"/>
      <w:r>
        <w:rPr>
          <w:rFonts w:ascii="Times New Roman" w:hAnsi="Times New Roma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w:t>
      </w:r>
      <w:proofErr w:type="spellStart"/>
      <w:r>
        <w:rPr>
          <w:rFonts w:ascii="Times New Roman" w:hAnsi="Times New Roman"/>
        </w:rPr>
        <w:t>ms</w:t>
      </w:r>
      <w:proofErr w:type="spellEnd"/>
      <w:r>
        <w:rPr>
          <w:rFonts w:ascii="Times New Roman" w:hAnsi="Times New Roman"/>
        </w:rPr>
        <w:t xml:space="preserve">, leading to the common conclusion that people categorize gender within milliseconds of seeing a face (Freeman &amp; Johnson, 2016; </w:t>
      </w:r>
      <w:proofErr w:type="spellStart"/>
      <w:r>
        <w:rPr>
          <w:rFonts w:ascii="Times New Roman" w:hAnsi="Times New Roman"/>
        </w:rPr>
        <w:t>Kloth</w:t>
      </w:r>
      <w:proofErr w:type="spellEnd"/>
      <w:r>
        <w:rPr>
          <w:rFonts w:ascii="Times New Roman" w:hAnsi="Times New Roman"/>
        </w:rPr>
        <w:t xml:space="preserve"> et al., 2010).  Evidence for the automaticity of gender categorization comes from work showing that humans categorize gender even when not instructed to do so, (refs).</w:t>
      </w:r>
      <w:commentRangeEnd w:id="14"/>
      <w:r>
        <w:commentReference w:id="14"/>
      </w:r>
    </w:p>
    <w:p w14:paraId="382CB38B" w14:textId="77777777" w:rsidR="002768EB" w:rsidRDefault="002768EB" w:rsidP="002768EB">
      <w:pPr>
        <w:rPr>
          <w:rFonts w:ascii="Times New Roman" w:hAnsi="Times New Roman"/>
        </w:rPr>
      </w:pPr>
    </w:p>
    <w:p w14:paraId="25F0A5FA" w14:textId="77777777" w:rsidR="002768EB" w:rsidRDefault="002768EB" w:rsidP="002768EB">
      <w:pPr>
        <w:rPr>
          <w:rFonts w:ascii="Times New Roman" w:hAnsi="Times New Roman"/>
        </w:rPr>
      </w:pPr>
      <w:r>
        <w:rPr>
          <w:rFonts w:ascii="Times New Roman" w:hAnsi="Times New Roman"/>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14:paraId="1C1C306E" w14:textId="77777777" w:rsidR="002768EB" w:rsidRDefault="002768EB" w:rsidP="002768EB">
      <w:pPr>
        <w:rPr>
          <w:rFonts w:ascii="Times New Roman" w:hAnsi="Times New Roman"/>
          <w:b/>
          <w:bCs/>
        </w:rPr>
      </w:pPr>
    </w:p>
    <w:p w14:paraId="007A9FD1" w14:textId="77777777" w:rsidR="002768EB" w:rsidRDefault="002768EB" w:rsidP="002768EB">
      <w:pPr>
        <w:rPr>
          <w:rFonts w:ascii="Times New Roman" w:hAnsi="Times New Roman"/>
        </w:rPr>
      </w:pPr>
    </w:p>
    <w:p w14:paraId="7B51BCB6" w14:textId="77777777" w:rsidR="002768EB" w:rsidRDefault="002768EB" w:rsidP="002768EB">
      <w:pPr>
        <w:rPr>
          <w:rFonts w:ascii="Times New Roman" w:hAnsi="Times New Roman"/>
        </w:rPr>
      </w:pPr>
    </w:p>
    <w:p w14:paraId="09C17D45" w14:textId="77777777" w:rsidR="002768EB" w:rsidRDefault="002768EB" w:rsidP="002768EB">
      <w:pPr>
        <w:rPr>
          <w:rFonts w:ascii="Times New Roman" w:hAnsi="Times New Roman"/>
        </w:rPr>
      </w:pPr>
    </w:p>
    <w:p w14:paraId="5EEF7557" w14:textId="77777777" w:rsidR="002768EB" w:rsidRDefault="002768EB" w:rsidP="002768EB">
      <w:pPr>
        <w:rPr>
          <w:rFonts w:ascii="Times New Roman" w:hAnsi="Times New Roman"/>
        </w:rPr>
      </w:pPr>
    </w:p>
    <w:p w14:paraId="23756A11" w14:textId="77777777" w:rsidR="002768EB" w:rsidRDefault="002768EB" w:rsidP="002768EB">
      <w:pPr>
        <w:rPr>
          <w:rFonts w:ascii="Times New Roman" w:hAnsi="Times New Roman"/>
        </w:rPr>
      </w:pPr>
      <w:r>
        <w:rPr>
          <w:rFonts w:ascii="Times New Roman" w:hAnsi="Times New Roman"/>
        </w:rPr>
        <w:t xml:space="preserve"> I have a lot of underdeveloped ideas about </w:t>
      </w:r>
      <w:proofErr w:type="spellStart"/>
      <w:r>
        <w:rPr>
          <w:rFonts w:ascii="Times New Roman" w:hAnsi="Times New Roman"/>
        </w:rPr>
        <w:t>measurment</w:t>
      </w:r>
      <w:proofErr w:type="spellEnd"/>
      <w:r>
        <w:rPr>
          <w:rFonts w:ascii="Times New Roman" w:hAnsi="Times New Roman"/>
        </w:rPr>
        <w:t xml:space="preserve"> in general. I’m not even sure it will make </w:t>
      </w:r>
      <w:proofErr w:type="spellStart"/>
      <w:proofErr w:type="gramStart"/>
      <w:r>
        <w:rPr>
          <w:rFonts w:ascii="Times New Roman" w:hAnsi="Times New Roman"/>
        </w:rPr>
        <w:t>it’s</w:t>
      </w:r>
      <w:proofErr w:type="spellEnd"/>
      <w:proofErr w:type="gramEnd"/>
      <w:r>
        <w:rPr>
          <w:rFonts w:ascii="Times New Roman" w:hAnsi="Times New Roman"/>
        </w:rPr>
        <w:t xml:space="preserve">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14:paraId="6A72D162" w14:textId="77777777" w:rsidR="002768EB" w:rsidRDefault="002768EB" w:rsidP="002768EB">
      <w:pPr>
        <w:rPr>
          <w:rFonts w:ascii="Times New Roman" w:hAnsi="Times New Roman"/>
        </w:rPr>
      </w:pPr>
    </w:p>
    <w:p w14:paraId="51D79A2E" w14:textId="77777777" w:rsidR="002768EB" w:rsidRDefault="002768EB" w:rsidP="002768EB">
      <w:pPr>
        <w:rPr>
          <w:rFonts w:ascii="Times New Roman" w:hAnsi="Times New Roman"/>
        </w:rPr>
      </w:pPr>
      <w:r>
        <w:rPr>
          <w:rFonts w:ascii="Times New Roman" w:hAnsi="Times New Roman"/>
        </w:rPr>
        <w:t xml:space="preserve">What does that mean for psychology? </w:t>
      </w:r>
      <w:proofErr w:type="spellStart"/>
      <w:proofErr w:type="gramStart"/>
      <w:r>
        <w:rPr>
          <w:rFonts w:ascii="Times New Roman" w:hAnsi="Times New Roman"/>
        </w:rPr>
        <w:t>Well,this</w:t>
      </w:r>
      <w:proofErr w:type="spellEnd"/>
      <w:proofErr w:type="gramEnd"/>
      <w:r>
        <w:rPr>
          <w:rFonts w:ascii="Times New Roman" w:hAnsi="Times New Roman"/>
        </w:rPr>
        <w:t xml:space="preserve"> leads to the conclusion that how gender is measured can shape the results that we get. Therefore, we want to compare three types of measures of gender categorizations.</w:t>
      </w:r>
    </w:p>
    <w:p w14:paraId="5742C108" w14:textId="77777777" w:rsidR="002768EB" w:rsidRDefault="002768EB" w:rsidP="002768EB">
      <w:pPr>
        <w:rPr>
          <w:rFonts w:ascii="Times New Roman" w:hAnsi="Times New Roman"/>
        </w:rPr>
      </w:pPr>
    </w:p>
    <w:p w14:paraId="36F44672" w14:textId="77777777" w:rsidR="002768EB" w:rsidRDefault="002768EB" w:rsidP="002768EB">
      <w:pPr>
        <w:rPr>
          <w:rFonts w:ascii="Times New Roman" w:hAnsi="Times New Roman"/>
          <w:b/>
          <w:bCs/>
        </w:rPr>
      </w:pPr>
      <w:r>
        <w:rPr>
          <w:rFonts w:ascii="Times New Roman" w:hAnsi="Times New Roman"/>
          <w:b/>
          <w:bCs/>
        </w:rPr>
        <w:t xml:space="preserve">Something </w:t>
      </w:r>
      <w:proofErr w:type="spellStart"/>
      <w:r>
        <w:rPr>
          <w:rFonts w:ascii="Times New Roman" w:hAnsi="Times New Roman"/>
          <w:b/>
          <w:bCs/>
        </w:rPr>
        <w:t>something</w:t>
      </w:r>
      <w:proofErr w:type="spellEnd"/>
      <w:r>
        <w:rPr>
          <w:rFonts w:ascii="Times New Roman" w:hAnsi="Times New Roman"/>
          <w:b/>
          <w:bCs/>
        </w:rPr>
        <w:t xml:space="preserve"> dimorphic perception of gender</w:t>
      </w:r>
    </w:p>
    <w:p w14:paraId="543F4487" w14:textId="77777777" w:rsidR="002768EB" w:rsidRDefault="002768EB" w:rsidP="002768EB">
      <w:pPr>
        <w:rPr>
          <w:rFonts w:hint="eastAsia"/>
        </w:rPr>
      </w:pPr>
      <w:r>
        <w:rPr>
          <w:rFonts w:ascii="Times New Roman" w:hAnsi="Times New Roman"/>
          <w:color w:val="000000"/>
        </w:rPr>
        <w:t xml:space="preserve">A related topic is the study of the dimorphic nature of faces and face perception.  Gender as a facial characteristic is described as dimorphic, meaning as a single dimension defined as femininity on </w:t>
      </w:r>
      <w:r>
        <w:rPr>
          <w:rFonts w:ascii="Times New Roman" w:hAnsi="Times New Roman"/>
          <w:color w:val="000000"/>
        </w:rPr>
        <w:lastRenderedPageBreak/>
        <w:t xml:space="preserve">one end and masculinity on the other end. </w:t>
      </w:r>
      <w:commentRangeStart w:id="15"/>
      <w:commentRangeEnd w:id="15"/>
      <w:r>
        <w:commentReference w:id="15"/>
      </w:r>
      <w:r>
        <w:rPr>
          <w:rFonts w:ascii="Times New Roman" w:hAnsi="Times New Roman"/>
          <w:color w:val="000000"/>
        </w:rPr>
        <w:t xml:space="preserve"> A related issue is whether are perceived </w:t>
      </w:r>
      <w:proofErr w:type="spellStart"/>
      <w:r>
        <w:rPr>
          <w:rFonts w:ascii="Times New Roman" w:hAnsi="Times New Roman"/>
          <w:color w:val="000000"/>
        </w:rPr>
        <w:t>dimoprhically</w:t>
      </w:r>
      <w:proofErr w:type="spellEnd"/>
      <w:r>
        <w:rPr>
          <w:rFonts w:ascii="Times New Roman" w:hAnsi="Times New Roman"/>
          <w:color w:val="000000"/>
        </w:rPr>
        <w:t xml:space="preserve">. These are of course two different questions, but they go hand in hand Are faces dimorphic and are they perceived as dimorphic. Well, let’s see what the literature has to say. </w:t>
      </w:r>
    </w:p>
    <w:p w14:paraId="1A34C2F7" w14:textId="77777777" w:rsidR="002768EB" w:rsidRDefault="002768EB" w:rsidP="002768EB">
      <w:pPr>
        <w:rPr>
          <w:rFonts w:ascii="Times New Roman" w:hAnsi="Times New Roman"/>
        </w:rPr>
      </w:pPr>
    </w:p>
    <w:p w14:paraId="752841FD" w14:textId="77777777" w:rsidR="002768EB" w:rsidRDefault="002768EB" w:rsidP="002768EB">
      <w:pPr>
        <w:rPr>
          <w:rFonts w:ascii="Times New Roman" w:hAnsi="Times New Roman"/>
        </w:rPr>
      </w:pPr>
      <w:r>
        <w:rPr>
          <w:rFonts w:ascii="Times New Roman" w:hAnsi="Times New Roman"/>
        </w:rPr>
        <w:t xml:space="preserve">The literature on face perception is a little bit complicated, but there are basically two approaches one can take when investigating the relationship between faces and perceived characteristics. The first is perhaps broadly defined as exploratory. Quantifying the shape of faces (using a field of research called morphometrics) and applying dimension reduction on that data. With this method, researchers have found one or two broad dimensions, which have alternatively been </w:t>
      </w:r>
      <w:proofErr w:type="spellStart"/>
      <w:r>
        <w:rPr>
          <w:rFonts w:ascii="Times New Roman" w:hAnsi="Times New Roman"/>
        </w:rPr>
        <w:t>refereed</w:t>
      </w:r>
      <w:proofErr w:type="spellEnd"/>
      <w:r>
        <w:rPr>
          <w:rFonts w:ascii="Times New Roman" w:hAnsi="Times New Roman"/>
        </w:rPr>
        <w:t xml:space="preserve"> to as approach and dominance (Todorov et al.,2008) and </w:t>
      </w:r>
      <w:proofErr w:type="spellStart"/>
      <w:r>
        <w:rPr>
          <w:rFonts w:ascii="Times New Roman" w:hAnsi="Times New Roman"/>
        </w:rPr>
        <w:t>babyfacedness</w:t>
      </w:r>
      <w:proofErr w:type="spellEnd"/>
      <w:r>
        <w:rPr>
          <w:rFonts w:ascii="Times New Roman" w:hAnsi="Times New Roman"/>
        </w:rPr>
        <w:t xml:space="preserve"> (</w:t>
      </w:r>
      <w:proofErr w:type="spellStart"/>
      <w:r>
        <w:rPr>
          <w:rFonts w:ascii="Times New Roman" w:hAnsi="Times New Roman"/>
        </w:rPr>
        <w:t>Zebrowitz</w:t>
      </w:r>
      <w:proofErr w:type="spellEnd"/>
      <w:r>
        <w:rPr>
          <w:rFonts w:ascii="Times New Roman" w:hAnsi="Times New Roman"/>
        </w:rPr>
        <w:t xml:space="preserve">, 2007). The second approach is to investigate predefined dimensions, based on the average faces of existing groups of people, such as self-identified women and men. Researchers using this approach have reported that scores on this dimension are correlated with ratings of masculinity and femininity (Komori et al., 2011; </w:t>
      </w:r>
      <w:proofErr w:type="spellStart"/>
      <w:r>
        <w:rPr>
          <w:rFonts w:ascii="Times New Roman" w:hAnsi="Times New Roman"/>
        </w:rPr>
        <w:t>Mitteroecker</w:t>
      </w:r>
      <w:proofErr w:type="spellEnd"/>
      <w:r>
        <w:rPr>
          <w:rFonts w:ascii="Times New Roman" w:hAnsi="Times New Roman"/>
        </w:rPr>
        <w:t xml:space="preserve"> et al., 2015; Zaidi et al., 2019). </w:t>
      </w:r>
    </w:p>
    <w:p w14:paraId="247872F5" w14:textId="77777777" w:rsidR="002768EB" w:rsidRDefault="002768EB" w:rsidP="002768EB">
      <w:pPr>
        <w:rPr>
          <w:rFonts w:ascii="Times New Roman" w:hAnsi="Times New Roman"/>
        </w:rPr>
      </w:pPr>
    </w:p>
    <w:p w14:paraId="3BDEF825" w14:textId="77777777" w:rsidR="002768EB" w:rsidRDefault="002768EB" w:rsidP="002768EB">
      <w:pPr>
        <w:rPr>
          <w:rFonts w:hint="eastAsia"/>
        </w:rPr>
      </w:pPr>
      <w:r>
        <w:rPr>
          <w:rFonts w:ascii="Times New Roman" w:hAnsi="Times New Roman"/>
          <w:color w:val="000000"/>
        </w:rPr>
        <w:t xml:space="preserve">Here a paragraph outlining the results of </w:t>
      </w:r>
      <w:proofErr w:type="spellStart"/>
      <w:r>
        <w:rPr>
          <w:rFonts w:ascii="Times New Roman" w:hAnsi="Times New Roman"/>
          <w:color w:val="000000"/>
        </w:rPr>
        <w:t>Huart</w:t>
      </w:r>
      <w:proofErr w:type="spellEnd"/>
      <w:r>
        <w:rPr>
          <w:rFonts w:ascii="Times New Roman" w:hAnsi="Times New Roman"/>
          <w:color w:val="000000"/>
        </w:rPr>
        <w:t xml:space="preserve"> et al., 2015 and </w:t>
      </w:r>
      <w:proofErr w:type="spellStart"/>
      <w:r>
        <w:rPr>
          <w:rFonts w:ascii="Times New Roman" w:hAnsi="Times New Roman"/>
          <w:color w:val="000000"/>
        </w:rPr>
        <w:t>Wittlin</w:t>
      </w:r>
      <w:proofErr w:type="spellEnd"/>
      <w:r>
        <w:rPr>
          <w:rFonts w:ascii="Times New Roman" w:hAnsi="Times New Roman"/>
          <w:color w:val="000000"/>
        </w:rPr>
        <w:t xml:space="preserve"> et al., 2018. The point I want to make is similar to the paragraph in study 1 outline those papers, which is that people’s perceptions of gender can change depending on external stimuli. In other words, it is </w:t>
      </w:r>
      <w:r>
        <w:rPr>
          <w:rFonts w:ascii="Times New Roman" w:hAnsi="Times New Roman"/>
          <w:i/>
          <w:iCs/>
          <w:color w:val="000000"/>
        </w:rPr>
        <w:t xml:space="preserve">queer </w:t>
      </w:r>
      <w:r>
        <w:rPr>
          <w:rFonts w:ascii="Times New Roman" w:hAnsi="Times New Roman"/>
          <w:color w:val="000000"/>
        </w:rPr>
        <w:t xml:space="preserve">in the sense of not being stable. </w:t>
      </w:r>
    </w:p>
    <w:p w14:paraId="73E286CB" w14:textId="77777777" w:rsidR="002768EB" w:rsidRDefault="002768EB" w:rsidP="002768EB">
      <w:pPr>
        <w:rPr>
          <w:rFonts w:ascii="Times New Roman" w:hAnsi="Times New Roman"/>
          <w:color w:val="000000"/>
        </w:rPr>
      </w:pPr>
    </w:p>
    <w:p w14:paraId="545A1467" w14:textId="77777777" w:rsidR="002768EB" w:rsidRDefault="002768EB" w:rsidP="002768EB">
      <w:pPr>
        <w:rPr>
          <w:rFonts w:ascii="Times New Roman" w:hAnsi="Times New Roman"/>
          <w:color w:val="000000"/>
        </w:rPr>
      </w:pPr>
      <w:r>
        <w:rPr>
          <w:rFonts w:ascii="Times New Roman" w:hAnsi="Times New Roman"/>
          <w:color w:val="000000"/>
        </w:rPr>
        <w:t xml:space="preserve">Hester et al demonstrated very clearly that masculinity and femininity are not a singular dimension. </w:t>
      </w:r>
      <w:proofErr w:type="spellStart"/>
      <w:r>
        <w:rPr>
          <w:rFonts w:ascii="Times New Roman" w:hAnsi="Times New Roman"/>
          <w:color w:val="000000"/>
        </w:rPr>
        <w:t>Analysing</w:t>
      </w:r>
      <w:proofErr w:type="spellEnd"/>
      <w:r>
        <w:rPr>
          <w:rFonts w:ascii="Times New Roman" w:hAnsi="Times New Roman"/>
          <w:color w:val="000000"/>
        </w:rPr>
        <w:t xml:space="preserve">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w:t>
      </w:r>
      <w:proofErr w:type="spellStart"/>
      <w:r>
        <w:rPr>
          <w:rFonts w:ascii="Times New Roman" w:hAnsi="Times New Roman"/>
          <w:color w:val="000000"/>
        </w:rPr>
        <w:t>let’s</w:t>
      </w:r>
      <w:proofErr w:type="spellEnd"/>
      <w:r>
        <w:rPr>
          <w:rFonts w:ascii="Times New Roman" w:hAnsi="Times New Roman"/>
          <w:color w:val="000000"/>
        </w:rPr>
        <w:t xml:space="preserve"> them express not that.</w:t>
      </w:r>
    </w:p>
    <w:p w14:paraId="1ECD9A99" w14:textId="77777777" w:rsidR="002768EB" w:rsidRDefault="002768EB" w:rsidP="002768EB">
      <w:pPr>
        <w:rPr>
          <w:rFonts w:ascii="Times New Roman" w:hAnsi="Times New Roman"/>
          <w:color w:val="000000"/>
        </w:rPr>
      </w:pPr>
    </w:p>
    <w:p w14:paraId="50B097A1" w14:textId="77777777" w:rsidR="002768EB" w:rsidRDefault="002768EB" w:rsidP="002768EB">
      <w:pPr>
        <w:rPr>
          <w:rFonts w:hint="eastAsia"/>
        </w:rPr>
      </w:pPr>
      <w:r>
        <w:rPr>
          <w:rFonts w:ascii="Times New Roman" w:hAnsi="Times New Roman"/>
          <w:color w:val="000000"/>
        </w:rPr>
        <w:t xml:space="preserve">The conclusion I want to reach from the combination of the last two paragraphs it that perception of gender is not necessarily dimorphic, but it could become more dimorphic if the researchers communicate binary and dimorphic ideas of gender to the participants. Measuring perceived gender using a one-dimensional scale does suggest that femininity and masculinity are opposite. </w:t>
      </w:r>
      <w:proofErr w:type="gramStart"/>
      <w:r>
        <w:rPr>
          <w:rFonts w:ascii="Times New Roman" w:hAnsi="Times New Roman"/>
          <w:color w:val="000000"/>
        </w:rPr>
        <w:t xml:space="preserve">Therefore,   </w:t>
      </w:r>
      <w:proofErr w:type="gramEnd"/>
      <w:r>
        <w:rPr>
          <w:rFonts w:ascii="Times New Roman" w:hAnsi="Times New Roman"/>
          <w:color w:val="000000"/>
        </w:rPr>
        <w:t xml:space="preserve">measuring perceived gender as singe one-dimensional scale may make participants more prone to viewing gender as dimorphic. </w:t>
      </w:r>
    </w:p>
    <w:p w14:paraId="21B5D03C" w14:textId="77777777" w:rsidR="002768EB" w:rsidRDefault="002768EB" w:rsidP="002768EB">
      <w:pPr>
        <w:rPr>
          <w:rFonts w:ascii="Times New Roman" w:hAnsi="Times New Roman"/>
          <w:color w:val="000000"/>
        </w:rPr>
      </w:pPr>
    </w:p>
    <w:p w14:paraId="570251FB" w14:textId="77777777" w:rsidR="002768EB" w:rsidRDefault="002768EB" w:rsidP="002768EB">
      <w:pPr>
        <w:rPr>
          <w:rFonts w:ascii="Times New Roman" w:hAnsi="Times New Roman"/>
          <w:color w:val="000000"/>
        </w:rPr>
      </w:pPr>
      <w:r>
        <w:rPr>
          <w:rFonts w:ascii="Times New Roman" w:hAnsi="Times New Roman"/>
          <w:color w:val="000000"/>
        </w:rPr>
        <w:t xml:space="preserve">  Categorical thinking, as applied to humans, is a mode of thinking where individuals are primarily appraised according to the social group they belong to, rather than any individual qualities they may be possessed (Macrae &amp; </w:t>
      </w:r>
      <w:proofErr w:type="spellStart"/>
      <w:r>
        <w:rPr>
          <w:rFonts w:ascii="Times New Roman" w:hAnsi="Times New Roman"/>
          <w:color w:val="000000"/>
        </w:rPr>
        <w:t>Bodenhausen</w:t>
      </w:r>
      <w:proofErr w:type="spellEnd"/>
      <w:r>
        <w:rPr>
          <w:rFonts w:ascii="Times New Roman" w:hAnsi="Times New Roman"/>
          <w:color w:val="000000"/>
        </w:rPr>
        <w:t>, 2000). Although the idea has some support from neurological studies, in the main, categorical thinking has primarily been investigated as an outcome, and which ideas and categorizing evokes. For example, what characteristics are evoked by a masculine face or a masculine name.  However, as we shall see, when looking at the categories evoked by faces, that is where we start having a problem.</w:t>
      </w:r>
    </w:p>
    <w:p w14:paraId="0F0FEF44" w14:textId="77777777" w:rsidR="002768EB" w:rsidRDefault="002768EB" w:rsidP="002768EB">
      <w:pPr>
        <w:rPr>
          <w:rFonts w:ascii="Times New Roman" w:hAnsi="Times New Roman"/>
          <w:color w:val="000000"/>
        </w:rPr>
      </w:pPr>
    </w:p>
    <w:p w14:paraId="715AB873" w14:textId="77777777" w:rsidR="002768EB" w:rsidRDefault="002768EB" w:rsidP="002768EB">
      <w:pPr>
        <w:rPr>
          <w:rFonts w:ascii="Times New Roman" w:hAnsi="Times New Roman"/>
          <w:color w:val="000000"/>
        </w:rPr>
      </w:pPr>
    </w:p>
    <w:p w14:paraId="40630F2F" w14:textId="77777777" w:rsidR="002768EB" w:rsidRDefault="002768EB" w:rsidP="002768EB">
      <w:pPr>
        <w:rPr>
          <w:rFonts w:ascii="Times New Roman" w:hAnsi="Times New Roman"/>
          <w:color w:val="000000"/>
        </w:rPr>
      </w:pPr>
    </w:p>
    <w:p w14:paraId="334A5E35" w14:textId="77777777" w:rsidR="002768EB" w:rsidRDefault="002768EB" w:rsidP="002768EB">
      <w:pPr>
        <w:rPr>
          <w:rFonts w:ascii="Times New Roman" w:hAnsi="Times New Roman"/>
        </w:rPr>
      </w:pPr>
      <w:r>
        <w:rPr>
          <w:rFonts w:ascii="Times New Roman" w:hAnsi="Times New Roman"/>
        </w:rPr>
        <w:t>x</w:t>
      </w:r>
    </w:p>
    <w:p w14:paraId="470CF2D1" w14:textId="77777777" w:rsidR="002768EB" w:rsidRDefault="002768EB" w:rsidP="002768EB">
      <w:pPr>
        <w:rPr>
          <w:rFonts w:ascii="Times New Roman" w:hAnsi="Times New Roman"/>
        </w:rPr>
      </w:pPr>
    </w:p>
    <w:p w14:paraId="56CC146A" w14:textId="77777777" w:rsidR="002768EB" w:rsidRDefault="002768EB" w:rsidP="002768EB">
      <w:pPr>
        <w:rPr>
          <w:rFonts w:ascii="Times New Roman" w:hAnsi="Times New Roman"/>
          <w:color w:val="000000"/>
        </w:rPr>
      </w:pPr>
      <w:r>
        <w:rPr>
          <w:rFonts w:ascii="Times New Roman" w:hAnsi="Times New Roman"/>
          <w:color w:val="000000"/>
        </w:rPr>
        <w:t xml:space="preserve">This section needs one final paragraph to bring the point home. Bring it in to a more concrete level about response options and so on. Basically, something to connect to the method described below. </w:t>
      </w:r>
    </w:p>
    <w:p w14:paraId="6E381433" w14:textId="77777777" w:rsidR="002768EB" w:rsidRDefault="002768EB" w:rsidP="002768EB">
      <w:pPr>
        <w:rPr>
          <w:rFonts w:ascii="Times New Roman" w:hAnsi="Times New Roman"/>
          <w:color w:val="000000"/>
        </w:rPr>
      </w:pPr>
    </w:p>
    <w:p w14:paraId="786BE5BB" w14:textId="77777777" w:rsidR="002768EB" w:rsidRDefault="002768EB" w:rsidP="002768EB">
      <w:pPr>
        <w:rPr>
          <w:rFonts w:hint="eastAsia"/>
        </w:rPr>
      </w:pPr>
      <w:r>
        <w:rPr>
          <w:rFonts w:ascii="Times New Roman" w:hAnsi="Times New Roman"/>
          <w:color w:val="000000"/>
        </w:rPr>
        <w:t xml:space="preserve"> The literature has spent a lot of time thinking about what the consequences of a social categorization are and the what leads to social categorization, but somewhat less time thinking </w:t>
      </w:r>
      <w:r>
        <w:rPr>
          <w:rFonts w:ascii="Times New Roman" w:hAnsi="Times New Roman"/>
          <w:color w:val="000000"/>
        </w:rPr>
        <w:lastRenderedPageBreak/>
        <w:t xml:space="preserve">about the type of categories social categories.  As Thorne and Hegarty point out, categories come in many </w:t>
      </w:r>
      <w:proofErr w:type="gramStart"/>
      <w:r>
        <w:rPr>
          <w:rFonts w:ascii="Times New Roman" w:hAnsi="Times New Roman"/>
          <w:color w:val="000000"/>
        </w:rPr>
        <w:t>shape</w:t>
      </w:r>
      <w:proofErr w:type="gramEnd"/>
      <w:r>
        <w:rPr>
          <w:rFonts w:ascii="Times New Roman" w:hAnsi="Times New Roman"/>
          <w:color w:val="000000"/>
        </w:rPr>
        <w:t xml:space="preserve"> and sizes. Categories themselves don’t have to be conflicting with queer, if they are allowed to be porous, flexible, and mutually exclusive. And here we see the limits of the standard categorization paradigm. The categorization paradigm is based on the normative gender view that gender categories are distinct, mutually exclusive and binary entities which are visible from faces. In these experiments, participants can’t possibly make queer categorization, they aren’t</w:t>
      </w:r>
      <w:r>
        <w:rPr>
          <w:rFonts w:ascii="Times New Roman" w:hAnsi="Times New Roman"/>
          <w:i/>
          <w:iCs/>
          <w:color w:val="000000"/>
        </w:rPr>
        <w:t xml:space="preserve"> allowed</w:t>
      </w:r>
      <w:r>
        <w:rPr>
          <w:rFonts w:ascii="Times New Roman" w:hAnsi="Times New Roman"/>
          <w:color w:val="000000"/>
        </w:rPr>
        <w:t xml:space="preserve"> to. </w:t>
      </w:r>
    </w:p>
    <w:p w14:paraId="5E5924DA" w14:textId="77777777" w:rsidR="002768EB" w:rsidRDefault="002768EB" w:rsidP="002768EB">
      <w:pPr>
        <w:rPr>
          <w:rFonts w:ascii="Times New Roman" w:hAnsi="Times New Roman"/>
          <w:color w:val="000000"/>
        </w:rPr>
      </w:pPr>
    </w:p>
    <w:p w14:paraId="1CE7AB05" w14:textId="77777777" w:rsidR="002768EB" w:rsidRDefault="002768EB" w:rsidP="002768EB">
      <w:pPr>
        <w:rPr>
          <w:rFonts w:ascii="Times New Roman" w:hAnsi="Times New Roman"/>
        </w:rPr>
      </w:pPr>
      <w:r>
        <w:rPr>
          <w:rFonts w:ascii="Times New Roman" w:hAnsi="Times New Roman"/>
        </w:rPr>
        <w:t xml:space="preserve"> Implicitly, quite a lot. This is why we have fights for gender reform. And we have seen that gender-fair language opens up the mind. Conversely, is it the case that binary language closes the mind? Binary language is dominant in both psychology and in the world. </w:t>
      </w:r>
      <w:proofErr w:type="gramStart"/>
      <w:r>
        <w:rPr>
          <w:rFonts w:ascii="Times New Roman" w:hAnsi="Times New Roman"/>
        </w:rPr>
        <w:t>So</w:t>
      </w:r>
      <w:proofErr w:type="gramEnd"/>
      <w:r>
        <w:rPr>
          <w:rFonts w:ascii="Times New Roman" w:hAnsi="Times New Roman"/>
        </w:rPr>
        <w:t xml:space="preserve"> what happens if we move past that? </w:t>
      </w:r>
    </w:p>
    <w:p w14:paraId="7E98A0E6" w14:textId="77777777" w:rsidR="002768EB" w:rsidRDefault="002768EB" w:rsidP="002768EB">
      <w:pPr>
        <w:rPr>
          <w:rFonts w:ascii="Times New Roman" w:hAnsi="Times New Roman"/>
        </w:rPr>
      </w:pPr>
    </w:p>
    <w:p w14:paraId="40619FB3" w14:textId="77777777" w:rsidR="002768EB" w:rsidRDefault="002768EB" w:rsidP="002768EB">
      <w:pPr>
        <w:rPr>
          <w:rFonts w:ascii="Times New Roman" w:hAnsi="Times New Roman"/>
          <w:color w:val="000000"/>
        </w:rPr>
      </w:pPr>
      <w:r>
        <w:rPr>
          <w:rFonts w:ascii="Times New Roman" w:hAnsi="Times New Roman"/>
          <w:color w:val="000000"/>
        </w:rPr>
        <w:t>Sex and gender are complicated multifaceted concepts which cannot be summarized as simple binaries consisting of women and men (Hyde et al. 2018). In psychological experiments, however, that is precisely how sex/gender are frequently operationalized. Recently there has been a growing awareness that how researchers ask participants about their own gender identity, solely providing the responses woman and man is limiting and alienating to many (</w:t>
      </w:r>
      <w:proofErr w:type="spellStart"/>
      <w:r>
        <w:rPr>
          <w:rFonts w:ascii="Times New Roman" w:hAnsi="Times New Roman"/>
          <w:color w:val="000000"/>
        </w:rPr>
        <w:t>Linqvist</w:t>
      </w:r>
      <w:proofErr w:type="spellEnd"/>
      <w:r>
        <w:rPr>
          <w:rFonts w:ascii="Times New Roman" w:hAnsi="Times New Roman"/>
          <w:color w:val="000000"/>
        </w:rPr>
        <w:t xml:space="preserve"> et al., 20018; Westbrook &amp; Saperstein, 2015). There has yet to be a similar examination of how participants are asked to categorize others. Often these are based in normative views on gender, and may consequently bias participants in favor of those views. Here, I propose two studies to examine whether binary views on gender communicated through response options shape participants outcome. Study 1 examines whether binary response options enhance categorical perception of gender. Study 2 examines whether the explicit inclusion of queer response options increases queer gender categorization. </w:t>
      </w:r>
    </w:p>
    <w:p w14:paraId="7C387183" w14:textId="77777777" w:rsidR="002768EB" w:rsidRDefault="002768EB" w:rsidP="002768EB">
      <w:pPr>
        <w:rPr>
          <w:rFonts w:ascii="Times New Roman" w:hAnsi="Times New Roman"/>
          <w:color w:val="000000"/>
        </w:rPr>
      </w:pPr>
    </w:p>
    <w:p w14:paraId="1C67A67A" w14:textId="77777777" w:rsidR="002768EB" w:rsidRDefault="002768EB" w:rsidP="002768EB">
      <w:pPr>
        <w:rPr>
          <w:rFonts w:ascii="Times New Roman" w:hAnsi="Times New Roman"/>
        </w:rPr>
      </w:pPr>
      <w:r>
        <w:rPr>
          <w:rFonts w:ascii="Times New Roman" w:hAnsi="Times New Roman"/>
        </w:rPr>
        <w:t xml:space="preserve"> the 1700s the French academy deliberately decreed male forms as defaults for most professions, deliberately to discourage women from joining them (</w:t>
      </w:r>
      <w:proofErr w:type="spellStart"/>
      <w:r>
        <w:rPr>
          <w:rFonts w:ascii="Times New Roman" w:hAnsi="Times New Roman"/>
        </w:rPr>
        <w:t>Gygax</w:t>
      </w:r>
      <w:proofErr w:type="spellEnd"/>
      <w:r>
        <w:rPr>
          <w:rFonts w:ascii="Times New Roman" w:hAnsi="Times New Roman"/>
        </w:rPr>
        <w:t xml:space="preserve">, 2020), Hegarty’s example from England. More recently, attempts to reform language in the opposite direction have the opposite effect. The latest frontier in this battleground is binary gender. What happens if we let it not be binary? This study proposes to combine insights from post-structuralist and post-modern thinkers to test the impact of language presentation of binary gender. Specifically, we propose that </w:t>
      </w:r>
    </w:p>
    <w:p w14:paraId="4F6A61C6" w14:textId="77777777" w:rsidR="002768EB" w:rsidRDefault="002768EB" w:rsidP="002768EB">
      <w:pPr>
        <w:rPr>
          <w:rFonts w:ascii="Times New Roman" w:hAnsi="Times New Roman"/>
        </w:rPr>
      </w:pPr>
    </w:p>
    <w:p w14:paraId="3F35BF66" w14:textId="77777777" w:rsidR="002768EB" w:rsidRDefault="002768EB" w:rsidP="002768EB">
      <w:pPr>
        <w:rPr>
          <w:rFonts w:ascii="Times New Roman" w:hAnsi="Times New Roman"/>
        </w:rPr>
      </w:pPr>
      <w:r>
        <w:rPr>
          <w:rFonts w:ascii="Times New Roman" w:hAnsi="Times New Roman"/>
        </w:rPr>
        <w:t xml:space="preserve">I need to narrow the scope down to a manageable experiment. </w:t>
      </w:r>
    </w:p>
    <w:p w14:paraId="0BFC7710" w14:textId="77777777" w:rsidR="002768EB" w:rsidRDefault="002768EB" w:rsidP="002768EB">
      <w:pPr>
        <w:rPr>
          <w:rFonts w:ascii="Times New Roman" w:hAnsi="Times New Roman"/>
        </w:rPr>
      </w:pPr>
    </w:p>
    <w:p w14:paraId="6F704D78" w14:textId="77777777" w:rsidR="002768EB" w:rsidRDefault="002768EB" w:rsidP="002768EB">
      <w:pPr>
        <w:rPr>
          <w:rFonts w:ascii="Times New Roman" w:hAnsi="Times New Roman"/>
        </w:rPr>
      </w:pPr>
      <w:proofErr w:type="spellStart"/>
      <w:r>
        <w:rPr>
          <w:rFonts w:ascii="Times New Roman" w:hAnsi="Times New Roman"/>
        </w:rPr>
        <w:t>ost</w:t>
      </w:r>
      <w:proofErr w:type="spellEnd"/>
      <w:r>
        <w:rPr>
          <w:rFonts w:ascii="Times New Roman" w:hAnsi="Times New Roman"/>
        </w:rPr>
        <w:t xml:space="preserve">-modern thinkers and post-constructivists like Butler and </w:t>
      </w:r>
      <w:proofErr w:type="spellStart"/>
      <w:r>
        <w:rPr>
          <w:rFonts w:ascii="Times New Roman" w:hAnsi="Times New Roman"/>
        </w:rPr>
        <w:t>Focault</w:t>
      </w:r>
      <w:proofErr w:type="spellEnd"/>
    </w:p>
    <w:p w14:paraId="4258D853" w14:textId="77777777" w:rsidR="002768EB" w:rsidRDefault="002768EB" w:rsidP="002768EB">
      <w:pPr>
        <w:rPr>
          <w:rFonts w:ascii="Times New Roman" w:hAnsi="Times New Roman"/>
        </w:rPr>
      </w:pPr>
    </w:p>
    <w:p w14:paraId="656FB8FF" w14:textId="77777777" w:rsidR="002768EB" w:rsidRDefault="002768EB" w:rsidP="002768EB">
      <w:pPr>
        <w:rPr>
          <w:rFonts w:ascii="Times New Roman" w:hAnsi="Times New Roman"/>
          <w:color w:val="000000"/>
        </w:rPr>
      </w:pPr>
      <w:r>
        <w:rPr>
          <w:rFonts w:ascii="Times New Roman" w:hAnsi="Times New Roman"/>
          <w:color w:val="000000"/>
        </w:rPr>
        <w:t xml:space="preserve">Whelp! If there is no objective reality, what are we even doing research on? Great question. Thank you for asking, self. Well, as Hegarty explains, Empirical research does not have to be about finding objective reality. It can also show what realities are possible. This is anyway in accordance with arguments that the replication crisis is better </w:t>
      </w:r>
      <w:proofErr w:type="spellStart"/>
      <w:r>
        <w:rPr>
          <w:rFonts w:ascii="Times New Roman" w:hAnsi="Times New Roman"/>
          <w:color w:val="000000"/>
        </w:rPr>
        <w:t>concieved</w:t>
      </w:r>
      <w:proofErr w:type="spellEnd"/>
      <w:r>
        <w:rPr>
          <w:rFonts w:ascii="Times New Roman" w:hAnsi="Times New Roman"/>
          <w:color w:val="000000"/>
        </w:rPr>
        <w:t xml:space="preserve"> as a </w:t>
      </w:r>
      <w:proofErr w:type="spellStart"/>
      <w:r>
        <w:rPr>
          <w:rFonts w:ascii="Times New Roman" w:hAnsi="Times New Roman"/>
          <w:color w:val="000000"/>
        </w:rPr>
        <w:t>generalizibility</w:t>
      </w:r>
      <w:proofErr w:type="spellEnd"/>
      <w:r>
        <w:rPr>
          <w:rFonts w:ascii="Times New Roman" w:hAnsi="Times New Roman"/>
          <w:color w:val="000000"/>
        </w:rPr>
        <w:t xml:space="preserve"> crisis. What is research for then? Well maybe challenging established narratives and showing possibilities. Bringing it back to queer theory, empirical research can show how language and other things can constrain gender</w:t>
      </w:r>
    </w:p>
    <w:p w14:paraId="0A190E78" w14:textId="77777777" w:rsidR="002768EB" w:rsidRDefault="002768EB" w:rsidP="002768EB">
      <w:pPr>
        <w:rPr>
          <w:rFonts w:ascii="Times New Roman" w:hAnsi="Times New Roman"/>
        </w:rPr>
      </w:pPr>
    </w:p>
    <w:p w14:paraId="7E4CC06C" w14:textId="77777777" w:rsidR="002768EB" w:rsidRDefault="002768EB" w:rsidP="002768EB">
      <w:pPr>
        <w:rPr>
          <w:rFonts w:ascii="Times New Roman" w:hAnsi="Times New Roman"/>
        </w:rPr>
      </w:pPr>
      <w:r>
        <w:rPr>
          <w:rFonts w:ascii="Times New Roman" w:hAnsi="Times New Roman"/>
        </w:rPr>
        <w:t xml:space="preserve">The inclusion of queer categories additionally comes with the somewhat uncomfortable implication that queerness looks or should look a certain way. Despite </w:t>
      </w:r>
      <w:proofErr w:type="gramStart"/>
      <w:r>
        <w:rPr>
          <w:rFonts w:ascii="Times New Roman" w:hAnsi="Times New Roman"/>
        </w:rPr>
        <w:t>this issues</w:t>
      </w:r>
      <w:proofErr w:type="gramEnd"/>
      <w:r>
        <w:rPr>
          <w:rFonts w:ascii="Times New Roman" w:hAnsi="Times New Roman"/>
        </w:rPr>
        <w:t>, an expanded social categorization paradigm is still more open than a simple binary categorization paradigm.</w:t>
      </w:r>
    </w:p>
    <w:p w14:paraId="617EDD3A" w14:textId="77777777" w:rsidR="002768EB" w:rsidRDefault="002768EB" w:rsidP="002768EB">
      <w:pPr>
        <w:rPr>
          <w:rFonts w:ascii="Times New Roman" w:hAnsi="Times New Roman"/>
        </w:rPr>
      </w:pPr>
    </w:p>
    <w:p w14:paraId="5AF9ECC9" w14:textId="77777777" w:rsidR="002768EB" w:rsidRDefault="002768EB" w:rsidP="002768EB">
      <w:pPr>
        <w:rPr>
          <w:rFonts w:ascii="Times New Roman" w:hAnsi="Times New Roman"/>
        </w:rPr>
      </w:pPr>
      <w:r>
        <w:rPr>
          <w:rFonts w:ascii="Times New Roman" w:hAnsi="Times New Roman"/>
        </w:rPr>
        <w:t xml:space="preserve">Another possibility for measuring queer categorization may be gender-neutral pronouns, such as the English singular “they”. “They” can be used to refer either to a person with a non-binary gender identity or to a person of unknown or irrelevant gender. This ambiguity means that to referring to someone using “they” leaves space for them to inhabit any possible gender identity, or multiple identities. In other words, it is queer. In contrast, using “she” or “he” is to implicitly mark someone out as belonging to the gender category associated with that pronoun. In other words, pronoun use is </w:t>
      </w:r>
      <w:r>
        <w:rPr>
          <w:rFonts w:ascii="Times New Roman" w:hAnsi="Times New Roman"/>
        </w:rPr>
        <w:lastRenderedPageBreak/>
        <w:t xml:space="preserve">indicative of implicit categorization, and can therefore be useful as a measure of queer gender categorization. But it </w:t>
      </w:r>
      <w:proofErr w:type="spellStart"/>
      <w:r>
        <w:rPr>
          <w:rFonts w:ascii="Times New Roman" w:hAnsi="Times New Roman"/>
        </w:rPr>
        <w:t>most</w:t>
      </w:r>
      <w:proofErr w:type="spellEnd"/>
      <w:r>
        <w:rPr>
          <w:rFonts w:ascii="Times New Roman" w:hAnsi="Times New Roman"/>
        </w:rPr>
        <w:t xml:space="preserve"> be noted, is not necessarily a direct categorization in and of itself. Nevertheless, I think pronouns can still be useful for measuring the effect of how questions of gender affect queer social categorization. </w:t>
      </w:r>
    </w:p>
    <w:p w14:paraId="40FDB861" w14:textId="77777777" w:rsidR="002768EB" w:rsidRDefault="002768EB" w:rsidP="002768EB">
      <w:pPr>
        <w:rPr>
          <w:rFonts w:ascii="Times New Roman" w:hAnsi="Times New Roman"/>
          <w:bCs/>
          <w:color w:val="000000"/>
        </w:rPr>
      </w:pPr>
    </w:p>
    <w:p w14:paraId="60974784" w14:textId="77777777" w:rsidR="002768EB" w:rsidRDefault="002768EB" w:rsidP="002768EB">
      <w:pPr>
        <w:rPr>
          <w:rFonts w:ascii="Times New Roman" w:hAnsi="Times New Roman"/>
          <w:b/>
          <w:bCs/>
          <w:color w:val="000000"/>
        </w:rPr>
      </w:pPr>
      <w:r>
        <w:rPr>
          <w:rFonts w:ascii="Times New Roman" w:hAnsi="Times New Roman"/>
          <w:b/>
          <w:bCs/>
          <w:color w:val="000000"/>
        </w:rPr>
        <w:t>Categorical perception as a tool for measuring binary thinking</w:t>
      </w:r>
    </w:p>
    <w:p w14:paraId="269F6A79" w14:textId="77777777" w:rsidR="002768EB" w:rsidRDefault="002768EB" w:rsidP="002768EB">
      <w:pPr>
        <w:rPr>
          <w:rFonts w:ascii="Times New Roman" w:hAnsi="Times New Roman"/>
        </w:rPr>
      </w:pPr>
    </w:p>
    <w:p w14:paraId="4CC45D6D" w14:textId="77777777" w:rsidR="002768EB" w:rsidRDefault="002768EB" w:rsidP="002768EB">
      <w:pPr>
        <w:rPr>
          <w:rFonts w:hint="eastAsia"/>
        </w:rPr>
      </w:pPr>
      <w:proofErr w:type="spellStart"/>
      <w:r>
        <w:rPr>
          <w:rFonts w:ascii="Times New Roman" w:hAnsi="Times New Roman"/>
        </w:rPr>
        <w:t>anguage</w:t>
      </w:r>
      <w:proofErr w:type="spellEnd"/>
      <w:r>
        <w:rPr>
          <w:rFonts w:ascii="Times New Roman" w:hAnsi="Times New Roman"/>
        </w:rPr>
        <w:t xml:space="preserve"> is a common battleground along which identities are contested. For example, in multiple places and times, authorities of language have instituted that the generic forms of pronouns or professions be masculine, specifically to exclude women (citation needed). More recently, LGBTQ+ advocates have promoted the widespread adoption of gender-neutral language, partly as way to legitimize and reclaim queer gender identities. In experimental psychology, this push has been felt in recommendations that researcher measures participants sex/gender in ways that allow them to express a wide range</w:t>
      </w:r>
      <w:r>
        <w:rPr>
          <w:rFonts w:ascii="Times New Roman" w:hAnsi="Times New Roman"/>
          <w:color w:val="000000"/>
        </w:rPr>
        <w:t xml:space="preserve"> (</w:t>
      </w:r>
      <w:proofErr w:type="spellStart"/>
      <w:r>
        <w:rPr>
          <w:rFonts w:ascii="Times New Roman" w:hAnsi="Times New Roman"/>
          <w:color w:val="000000"/>
        </w:rPr>
        <w:t>Linqvist</w:t>
      </w:r>
      <w:proofErr w:type="spellEnd"/>
      <w:r>
        <w:rPr>
          <w:rFonts w:ascii="Times New Roman" w:hAnsi="Times New Roman"/>
          <w:color w:val="000000"/>
        </w:rPr>
        <w:t xml:space="preserve"> et al., 20018; Westbrook &amp; Saperstein, 2015). There has yet to be a similar examination of how participants are asked to categorize others. Often these are based in normative views on gender, and may consequently bias participants in favor of those views. </w:t>
      </w:r>
    </w:p>
    <w:p w14:paraId="244104A7" w14:textId="77777777" w:rsidR="002768EB" w:rsidRDefault="002768EB" w:rsidP="002768EB">
      <w:pPr>
        <w:rPr>
          <w:rFonts w:ascii="Times New Roman" w:hAnsi="Times New Roman"/>
        </w:rPr>
      </w:pPr>
    </w:p>
    <w:p w14:paraId="6D5C3D47" w14:textId="77777777" w:rsidR="002768EB" w:rsidRDefault="002768EB" w:rsidP="002768EB">
      <w:pPr>
        <w:rPr>
          <w:rFonts w:ascii="Times New Roman" w:hAnsi="Times New Roman"/>
          <w:color w:val="000000"/>
        </w:rPr>
      </w:pPr>
      <w:r>
        <w:rPr>
          <w:rFonts w:ascii="Times New Roman" w:hAnsi="Times New Roman"/>
          <w:color w:val="000000"/>
        </w:rPr>
        <w:t xml:space="preserve"> The research differentiates between thinking about someone categorically, where they are primarily appraised according to the social group they belong to or individualistically, where they are appraised as individual (Fiske et al., 1998). </w:t>
      </w:r>
    </w:p>
    <w:p w14:paraId="06A7B8FE" w14:textId="77777777" w:rsidR="002768EB" w:rsidRDefault="002768EB" w:rsidP="002768EB">
      <w:pPr>
        <w:rPr>
          <w:rFonts w:ascii="Times New Roman" w:hAnsi="Times New Roman"/>
        </w:rPr>
      </w:pPr>
    </w:p>
    <w:p w14:paraId="6B70A6D6" w14:textId="77777777" w:rsidR="002768EB" w:rsidRDefault="002768EB" w:rsidP="002768EB">
      <w:pPr>
        <w:rPr>
          <w:rFonts w:ascii="Times New Roman" w:hAnsi="Times New Roman"/>
        </w:rPr>
      </w:pPr>
    </w:p>
    <w:p w14:paraId="5BBD5348" w14:textId="77777777" w:rsidR="002768EB" w:rsidRDefault="002768EB" w:rsidP="002768EB">
      <w:pPr>
        <w:rPr>
          <w:rFonts w:ascii="Times New Roman" w:hAnsi="Times New Roman"/>
        </w:rPr>
      </w:pPr>
      <w:r>
        <w:rPr>
          <w:rFonts w:ascii="Times New Roman" w:hAnsi="Times New Roman"/>
        </w:rPr>
        <w:t>I need to hone in on faces quickly. I don’t know if I’ve done that fast enough…</w:t>
      </w:r>
    </w:p>
    <w:p w14:paraId="0930CE98" w14:textId="77777777" w:rsidR="002768EB" w:rsidRDefault="002768EB" w:rsidP="002768EB">
      <w:pPr>
        <w:rPr>
          <w:rFonts w:ascii="Times New Roman" w:hAnsi="Times New Roman"/>
        </w:rPr>
      </w:pPr>
    </w:p>
    <w:p w14:paraId="3072641A" w14:textId="77777777" w:rsidR="002768EB" w:rsidRDefault="002768EB" w:rsidP="002768EB">
      <w:pPr>
        <w:rPr>
          <w:rFonts w:hint="eastAsia"/>
        </w:rPr>
      </w:pPr>
      <w:r>
        <w:rPr>
          <w:rFonts w:ascii="Times New Roman" w:hAnsi="Times New Roman"/>
        </w:rPr>
        <w:t>Although the consequences and content of social categorization are well studied, relatively less time is spent considering how people represent categories.  Thorne and Hegarty (2019) draw from both cognitive psychology and queer theory to outline several possible ways categories can be represented. These include</w:t>
      </w:r>
      <w:r>
        <w:rPr>
          <w:rFonts w:ascii="Times New Roman" w:hAnsi="Times New Roman"/>
          <w:i/>
          <w:iCs/>
        </w:rPr>
        <w:t xml:space="preserve"> classical</w:t>
      </w:r>
      <w:r>
        <w:rPr>
          <w:rFonts w:ascii="Times New Roman" w:hAnsi="Times New Roman"/>
        </w:rPr>
        <w:t xml:space="preserve"> categories, which are defined by the presence or absence of specific </w:t>
      </w:r>
      <w:proofErr w:type="spellStart"/>
      <w:r>
        <w:rPr>
          <w:rFonts w:ascii="Times New Roman" w:hAnsi="Times New Roman"/>
        </w:rPr>
        <w:t>categoristics</w:t>
      </w:r>
      <w:proofErr w:type="spellEnd"/>
      <w:r>
        <w:rPr>
          <w:rFonts w:ascii="Times New Roman" w:hAnsi="Times New Roman"/>
        </w:rPr>
        <w:t>;</w:t>
      </w:r>
      <w:r>
        <w:rPr>
          <w:rFonts w:ascii="Times New Roman" w:hAnsi="Times New Roman"/>
          <w:i/>
          <w:iCs/>
        </w:rPr>
        <w:t xml:space="preserve"> goal-oriented</w:t>
      </w:r>
      <w:r>
        <w:rPr>
          <w:rFonts w:ascii="Times New Roman" w:hAnsi="Times New Roman"/>
        </w:rPr>
        <w:t xml:space="preserve"> or functional categories, which are</w:t>
      </w:r>
      <w:r>
        <w:rPr>
          <w:rFonts w:ascii="Times New Roman" w:hAnsi="Times New Roman"/>
          <w:i/>
          <w:iCs/>
        </w:rPr>
        <w:t xml:space="preserve"> </w:t>
      </w:r>
      <w:r>
        <w:rPr>
          <w:rFonts w:ascii="Times New Roman" w:hAnsi="Times New Roman"/>
        </w:rPr>
        <w:t xml:space="preserve">defined by use and purpose; and </w:t>
      </w:r>
      <w:r>
        <w:rPr>
          <w:rFonts w:ascii="Times New Roman" w:hAnsi="Times New Roman"/>
          <w:i/>
          <w:iCs/>
        </w:rPr>
        <w:t>exemplar-based</w:t>
      </w:r>
      <w:r>
        <w:rPr>
          <w:rFonts w:ascii="Times New Roman" w:hAnsi="Times New Roman"/>
        </w:rPr>
        <w:t xml:space="preserve"> categories, which are defined by similarity to a prototype. These different systems define categories as more or less discrete, more or less permeable and more or less easily determinable.  The point is not that gender categories are necessarily one way or another –though some research suggests that they are probably fuzzy, permeable and indeterminate (see Hyde et al., 2018) – the point is that different participants may have different conceptions on the nature of gender categories.</w:t>
      </w:r>
    </w:p>
    <w:p w14:paraId="2F770CD8" w14:textId="77777777" w:rsidR="002768EB" w:rsidRDefault="002768EB" w:rsidP="002768EB">
      <w:pPr>
        <w:rPr>
          <w:rFonts w:ascii="Times New Roman" w:hAnsi="Times New Roman"/>
          <w:color w:val="000000"/>
        </w:rPr>
      </w:pPr>
    </w:p>
    <w:p w14:paraId="05347451" w14:textId="77777777" w:rsidR="002768EB" w:rsidRDefault="002768EB" w:rsidP="002768EB">
      <w:pPr>
        <w:rPr>
          <w:rFonts w:hint="eastAsia"/>
        </w:rPr>
      </w:pPr>
      <w:r>
        <w:rPr>
          <w:rFonts w:ascii="Times New Roman" w:hAnsi="Times New Roman"/>
        </w:rPr>
        <w:t>In contrast, t</w:t>
      </w:r>
      <w:r>
        <w:rPr>
          <w:rFonts w:ascii="Times New Roman" w:hAnsi="Times New Roman"/>
          <w:color w:val="000000"/>
        </w:rPr>
        <w:t xml:space="preserve">he categorization paradigm, where participants have to choose from a selection of possible options, presents a view of gender categories as discrete, impermeable, and mutually exclusive. This does not suggest that social categorization research is inaccurate; inasmuch as the global north, where most of this </w:t>
      </w:r>
      <w:proofErr w:type="spellStart"/>
      <w:r>
        <w:rPr>
          <w:rFonts w:ascii="Times New Roman" w:hAnsi="Times New Roman"/>
          <w:color w:val="000000"/>
        </w:rPr>
        <w:t>scholarshiop</w:t>
      </w:r>
      <w:proofErr w:type="spellEnd"/>
      <w:r>
        <w:rPr>
          <w:rFonts w:ascii="Times New Roman" w:hAnsi="Times New Roman"/>
          <w:color w:val="000000"/>
        </w:rPr>
        <w:t xml:space="preserve"> originates from, is dominated by ideas of binary gender the results are probably an accurate reflection of those dominant views. However, it still leaves open the possibility that a categorization paradigm which affords participant an alternative construction of gender also </w:t>
      </w:r>
      <w:proofErr w:type="gramStart"/>
      <w:r>
        <w:rPr>
          <w:rFonts w:ascii="Times New Roman" w:hAnsi="Times New Roman"/>
          <w:color w:val="000000"/>
        </w:rPr>
        <w:t>influence</w:t>
      </w:r>
      <w:proofErr w:type="gramEnd"/>
      <w:r>
        <w:rPr>
          <w:rFonts w:ascii="Times New Roman" w:hAnsi="Times New Roman"/>
          <w:color w:val="000000"/>
        </w:rPr>
        <w:t xml:space="preserve"> how participants conceive of gender categories.</w:t>
      </w:r>
    </w:p>
    <w:p w14:paraId="485F0398" w14:textId="77777777" w:rsidR="002768EB" w:rsidRDefault="002768EB" w:rsidP="002768EB">
      <w:pPr>
        <w:rPr>
          <w:rFonts w:ascii="Times New Roman" w:hAnsi="Times New Roman"/>
        </w:rPr>
      </w:pPr>
    </w:p>
    <w:p w14:paraId="0019B298" w14:textId="77777777" w:rsidR="002768EB" w:rsidRDefault="002768EB" w:rsidP="002768EB">
      <w:pPr>
        <w:rPr>
          <w:rFonts w:ascii="Times New Roman" w:hAnsi="Times New Roman"/>
        </w:rPr>
      </w:pPr>
      <w:r>
        <w:rPr>
          <w:rFonts w:ascii="Times New Roman" w:hAnsi="Times New Roman"/>
        </w:rPr>
        <w:t xml:space="preserve">  examined ratings and features of faces and found no evidence that there are two distinct types of gender in faces.  Queer theory is a tool for generating research questions and hypothesis not based in the gender binary, and research based on queer theory is perhaps best thought of as illustrating potential realities, rather than reflecting any “true” reality.</w:t>
      </w:r>
    </w:p>
    <w:p w14:paraId="74E5128F" w14:textId="77777777" w:rsidR="002768EB" w:rsidRDefault="002768EB" w:rsidP="002768EB">
      <w:pPr>
        <w:rPr>
          <w:rFonts w:hint="eastAsia"/>
        </w:rPr>
      </w:pPr>
    </w:p>
    <w:p w14:paraId="1305F1A3" w14:textId="77777777" w:rsidR="002768EB" w:rsidRDefault="002768EB" w:rsidP="002768EB">
      <w:pPr>
        <w:rPr>
          <w:rFonts w:ascii="Times New Roman" w:hAnsi="Times New Roman"/>
          <w:color w:val="000000"/>
        </w:rPr>
      </w:pPr>
      <w:r>
        <w:rPr>
          <w:rFonts w:ascii="Times New Roman" w:hAnsi="Times New Roman"/>
          <w:color w:val="000000"/>
        </w:rPr>
        <w:t xml:space="preserve">It should be noted that an important distinction between queer theory and psychology is a fundamental epistemic one. Social psychology, borne from the positivist </w:t>
      </w:r>
      <w:proofErr w:type="spellStart"/>
      <w:r>
        <w:rPr>
          <w:rFonts w:ascii="Times New Roman" w:hAnsi="Times New Roman"/>
          <w:color w:val="000000"/>
        </w:rPr>
        <w:t>reasearch</w:t>
      </w:r>
      <w:proofErr w:type="spellEnd"/>
      <w:r>
        <w:rPr>
          <w:rFonts w:ascii="Times New Roman" w:hAnsi="Times New Roman"/>
          <w:color w:val="000000"/>
        </w:rPr>
        <w:t xml:space="preserve"> traditions, </w:t>
      </w:r>
      <w:r>
        <w:rPr>
          <w:rFonts w:ascii="Times New Roman" w:hAnsi="Times New Roman"/>
          <w:color w:val="000000"/>
        </w:rPr>
        <w:lastRenderedPageBreak/>
        <w:t xml:space="preserve">assumes an </w:t>
      </w:r>
      <w:proofErr w:type="spellStart"/>
      <w:r>
        <w:rPr>
          <w:rFonts w:ascii="Times New Roman" w:hAnsi="Times New Roman"/>
          <w:color w:val="000000"/>
        </w:rPr>
        <w:t>uderlying</w:t>
      </w:r>
      <w:proofErr w:type="spellEnd"/>
      <w:r>
        <w:rPr>
          <w:rFonts w:ascii="Times New Roman" w:hAnsi="Times New Roman"/>
          <w:color w:val="000000"/>
        </w:rPr>
        <w:t xml:space="preserve"> objective reality. Queer theory, which derives from the post-structural research tradition, rejects that. In practice, these views can be reconciled. Quote </w:t>
      </w:r>
      <w:proofErr w:type="spellStart"/>
      <w:r>
        <w:rPr>
          <w:rFonts w:ascii="Times New Roman" w:hAnsi="Times New Roman"/>
          <w:color w:val="000000"/>
        </w:rPr>
        <w:t>hegarty</w:t>
      </w:r>
      <w:proofErr w:type="spellEnd"/>
      <w:r>
        <w:rPr>
          <w:rFonts w:ascii="Times New Roman" w:hAnsi="Times New Roman"/>
          <w:color w:val="000000"/>
        </w:rPr>
        <w:t xml:space="preserve"> and </w:t>
      </w:r>
      <w:proofErr w:type="spellStart"/>
      <w:r>
        <w:rPr>
          <w:rFonts w:ascii="Times New Roman" w:hAnsi="Times New Roman"/>
          <w:color w:val="000000"/>
        </w:rPr>
        <w:t>thorne</w:t>
      </w:r>
      <w:proofErr w:type="spellEnd"/>
    </w:p>
    <w:p w14:paraId="6613BAE0" w14:textId="77777777" w:rsidR="002768EB" w:rsidRDefault="002768EB" w:rsidP="002768EB">
      <w:pPr>
        <w:rPr>
          <w:rFonts w:ascii="Times New Roman" w:hAnsi="Times New Roman"/>
        </w:rPr>
      </w:pPr>
    </w:p>
    <w:p w14:paraId="1DF51A37" w14:textId="77777777" w:rsidR="002768EB" w:rsidRDefault="002768EB" w:rsidP="002768EB">
      <w:pPr>
        <w:rPr>
          <w:rFonts w:ascii="Times New Roman" w:hAnsi="Times New Roman"/>
          <w:color w:val="000000"/>
        </w:rPr>
      </w:pPr>
      <w:r>
        <w:rPr>
          <w:rFonts w:ascii="Times New Roman" w:hAnsi="Times New Roman"/>
          <w:color w:val="000000"/>
        </w:rPr>
        <w:t xml:space="preserve">From a normative viewpoint, nothing is communicated, these are just neutral measurements of naturally occurring categories. However, from a queer theory lens, what these studies do is communicate a very specific view of binary gender. </w:t>
      </w:r>
    </w:p>
    <w:p w14:paraId="5EFB669A" w14:textId="77777777" w:rsidR="002768EB" w:rsidRDefault="002768EB" w:rsidP="002768EB">
      <w:pPr>
        <w:rPr>
          <w:rFonts w:ascii="Times New Roman" w:hAnsi="Times New Roman"/>
          <w:color w:val="000000"/>
        </w:rPr>
      </w:pPr>
    </w:p>
    <w:p w14:paraId="6D9C0BBE" w14:textId="77777777" w:rsidR="002768EB" w:rsidRDefault="002768EB" w:rsidP="002768EB">
      <w:pPr>
        <w:rPr>
          <w:rFonts w:ascii="Times New Roman" w:hAnsi="Times New Roman"/>
          <w:color w:val="000000"/>
        </w:rPr>
      </w:pPr>
      <w:r>
        <w:rPr>
          <w:rFonts w:ascii="Times New Roman" w:hAnsi="Times New Roman"/>
          <w:color w:val="000000"/>
        </w:rPr>
        <w:t xml:space="preserve"> , They’ve done good work! In the last 20 years or so, post-structuralist, post-modern and queer thinkers like </w:t>
      </w:r>
      <w:proofErr w:type="spellStart"/>
      <w:r>
        <w:rPr>
          <w:rFonts w:ascii="Times New Roman" w:hAnsi="Times New Roman"/>
          <w:color w:val="000000"/>
        </w:rPr>
        <w:t>Focault</w:t>
      </w:r>
      <w:proofErr w:type="spellEnd"/>
      <w:r>
        <w:rPr>
          <w:rFonts w:ascii="Times New Roman" w:hAnsi="Times New Roman"/>
          <w:color w:val="000000"/>
        </w:rPr>
        <w:t xml:space="preserve"> and Butler have largely been ignored. This is changing in the last few years, but there is still a lot of insight to be mined from this field. An important one is that social categories, and especially gender categories, are continually created and co-created. This means that researchers need to be extra attentive to how they measure gender, for they know not what they do. Psychology We use queer theory as a lens to examine the literature on categorization, concluding that. The aim of this study is to examine whether binary gender communicated through response options increases the view of gender as binary.</w:t>
      </w:r>
    </w:p>
    <w:p w14:paraId="167B6426" w14:textId="77777777" w:rsidR="002768EB" w:rsidRDefault="002768EB" w:rsidP="002768EB">
      <w:pPr>
        <w:rPr>
          <w:rFonts w:ascii="Times New Roman" w:hAnsi="Times New Roman"/>
          <w:color w:val="000000"/>
        </w:rPr>
      </w:pPr>
    </w:p>
    <w:p w14:paraId="16BDBD7B" w14:textId="77777777" w:rsidR="002768EB" w:rsidRDefault="002768EB" w:rsidP="002768EB">
      <w:pPr>
        <w:rPr>
          <w:rFonts w:ascii="Times New Roman" w:hAnsi="Times New Roman"/>
        </w:rPr>
      </w:pPr>
      <w:r>
        <w:rPr>
          <w:rFonts w:ascii="Times New Roman" w:hAnsi="Times New Roman"/>
        </w:rPr>
        <w:t xml:space="preserve">Social categorization is process through which </w:t>
      </w:r>
      <w:r>
        <w:rPr>
          <w:rFonts w:ascii="Times New Roman" w:hAnsi="Times New Roman"/>
          <w:color w:val="000000"/>
        </w:rPr>
        <w:t>people</w:t>
      </w:r>
      <w:r>
        <w:rPr>
          <w:rFonts w:ascii="Times New Roman" w:hAnsi="Times New Roman"/>
        </w:rPr>
        <w:t xml:space="preserve"> use social information to ascribe social categories such as gender, race, occupation, is one of the more widely studied phenomena in social psychology</w:t>
      </w:r>
      <w:r>
        <w:rPr>
          <w:rFonts w:ascii="Times New Roman" w:hAnsi="Times New Roman"/>
          <w:color w:val="000000"/>
        </w:rPr>
        <w:t xml:space="preserve"> (</w:t>
      </w:r>
      <w:proofErr w:type="spellStart"/>
      <w:proofErr w:type="gramStart"/>
      <w:r>
        <w:rPr>
          <w:rFonts w:ascii="Times New Roman" w:hAnsi="Times New Roman"/>
          <w:color w:val="000000"/>
        </w:rPr>
        <w:t>eg</w:t>
      </w:r>
      <w:proofErr w:type="spellEnd"/>
      <w:proofErr w:type="gramEnd"/>
      <w:r>
        <w:rPr>
          <w:rFonts w:ascii="Times New Roman" w:hAnsi="Times New Roman"/>
          <w:color w:val="000000"/>
        </w:rPr>
        <w:t xml:space="preserve"> </w:t>
      </w:r>
      <w:proofErr w:type="spellStart"/>
      <w:r>
        <w:rPr>
          <w:rFonts w:ascii="Times New Roman" w:hAnsi="Times New Roman"/>
          <w:color w:val="000000"/>
        </w:rPr>
        <w:t>Bodenhausen</w:t>
      </w:r>
      <w:proofErr w:type="spellEnd"/>
      <w:r>
        <w:rPr>
          <w:rFonts w:ascii="Times New Roman" w:hAnsi="Times New Roman"/>
          <w:color w:val="000000"/>
        </w:rPr>
        <w:t xml:space="preserve"> et al., 2012, Fiske, others). Social categories are an important guiding principle in society: they can activate social stereotypes and </w:t>
      </w:r>
      <w:r>
        <w:rPr>
          <w:rFonts w:ascii="Times New Roman" w:hAnsi="Times New Roman"/>
        </w:rPr>
        <w:t>influence</w:t>
      </w:r>
      <w:r>
        <w:rPr>
          <w:rFonts w:ascii="Times New Roman" w:hAnsi="Times New Roman"/>
          <w:color w:val="000000"/>
        </w:rPr>
        <w:t xml:space="preserve"> social interactions (ref). </w:t>
      </w:r>
      <w:r>
        <w:rPr>
          <w:rFonts w:ascii="Times New Roman" w:hAnsi="Times New Roman"/>
        </w:rPr>
        <w:t>S</w:t>
      </w:r>
      <w:r>
        <w:rPr>
          <w:rFonts w:ascii="Times New Roman" w:hAnsi="Times New Roman"/>
          <w:color w:val="000000"/>
        </w:rPr>
        <w:t xml:space="preserve">ocial categories are also socially constructed, they are not an inherent property of people, but a shared narrative which is continually being created and recreated (ref). This implies that efforts by researchers to measure these phenomena also, by necessity involves reinforcing or deconstructing these narratives through for example question phrasing or certain response options to questions. This is especially true for gender, which is already a highly contested and controlled social category. It is possible to present gender as being a binary consisting of just the categories of women and men, which is the dominant view in society, or to present gender as being more open, which is a counter-narrative being pushed by LGBTQ people and activists. In this study, we aimed to investigate how </w:t>
      </w:r>
      <w:r>
        <w:rPr>
          <w:rFonts w:ascii="Times New Roman" w:hAnsi="Times New Roman"/>
        </w:rPr>
        <w:t xml:space="preserve">gender </w:t>
      </w:r>
      <w:proofErr w:type="spellStart"/>
      <w:r>
        <w:rPr>
          <w:rFonts w:ascii="Times New Roman" w:hAnsi="Times New Roman"/>
        </w:rPr>
        <w:t>categorisation</w:t>
      </w:r>
      <w:proofErr w:type="spellEnd"/>
      <w:r>
        <w:rPr>
          <w:rFonts w:ascii="Times New Roman" w:hAnsi="Times New Roman"/>
        </w:rPr>
        <w:t xml:space="preserve"> questions which more or less strongly imply that gender is binary impact binary perception of gender. </w:t>
      </w:r>
    </w:p>
    <w:p w14:paraId="081AC997" w14:textId="77777777" w:rsidR="002768EB" w:rsidRDefault="002768EB" w:rsidP="002768EB">
      <w:pPr>
        <w:rPr>
          <w:rFonts w:ascii="Times New Roman" w:hAnsi="Times New Roman"/>
        </w:rPr>
      </w:pPr>
    </w:p>
    <w:p w14:paraId="06B45849" w14:textId="77777777" w:rsidR="002768EB" w:rsidRDefault="002768EB" w:rsidP="002768EB">
      <w:pPr>
        <w:rPr>
          <w:rFonts w:ascii="Times New Roman" w:hAnsi="Times New Roman"/>
        </w:rPr>
      </w:pPr>
      <w:r>
        <w:rPr>
          <w:rFonts w:ascii="Times New Roman" w:hAnsi="Times New Roman"/>
        </w:rPr>
        <w:t>scholars within a social constructivist framework have argued that they arise out of discourse, and are subject to continued construction and reconstruction (</w:t>
      </w:r>
      <w:proofErr w:type="spellStart"/>
      <w:r>
        <w:rPr>
          <w:rFonts w:ascii="Times New Roman" w:hAnsi="Times New Roman"/>
        </w:rPr>
        <w:t>Focault</w:t>
      </w:r>
      <w:proofErr w:type="spellEnd"/>
      <w:r>
        <w:rPr>
          <w:rFonts w:ascii="Times New Roman" w:hAnsi="Times New Roman"/>
        </w:rPr>
        <w:t xml:space="preserve">, Butler). Because discourse is all-encompassing, efforts by scholars to measure and quantify these phenomena unavoidably reproduce these categories to some extent. This is especially true for sex/gender, which is already a highly contested social category. It is possible to present gender as being a binary consisting of just the categories of women and men, which is the dominant view in society, or to present gender as being more open, which is a counter-narrative being pushed by LGBTQ people and activists. </w:t>
      </w:r>
    </w:p>
    <w:p w14:paraId="4FABA55C" w14:textId="77777777" w:rsidR="002768EB" w:rsidRDefault="002768EB" w:rsidP="002768EB">
      <w:pPr>
        <w:rPr>
          <w:rFonts w:ascii="Times New Roman" w:hAnsi="Times New Roman"/>
        </w:rPr>
      </w:pPr>
    </w:p>
    <w:p w14:paraId="06F3A726" w14:textId="77777777" w:rsidR="002768EB" w:rsidRDefault="002768EB" w:rsidP="002768EB">
      <w:pPr>
        <w:rPr>
          <w:rFonts w:hint="eastAsia"/>
        </w:rPr>
      </w:pPr>
      <w:r>
        <w:t xml:space="preserve">The pre-eminent importance of sex-gender is undeniable, but one example of is the tradition of reporting it in every journal article (Ref </w:t>
      </w:r>
      <w:proofErr w:type="spellStart"/>
      <w:r>
        <w:t>apa</w:t>
      </w:r>
      <w:proofErr w:type="spellEnd"/>
      <w:r>
        <w:t xml:space="preserve"> guidelines). Traditionally, the terms sex and gender have been used to distinguish between the characteristics of bodies and social category (ref). However, to avoid the implication that sex is something “real” and gender is a “mere” social construct, we use the term sex/gender to convey our position that the division of bodies into two specific types is also a social construct. Although there is a current convention to treat sex/gender as a simple binary consisting of women and men only this construction of sex is both ahistorical and excludes a large number of people with ambiguous bodies or who identify with gender categories outside this binary. We call this gender diversity.</w:t>
      </w:r>
    </w:p>
    <w:p w14:paraId="4C5FFF6C" w14:textId="77777777" w:rsidR="002768EB" w:rsidRPr="007950F4" w:rsidRDefault="002768EB" w:rsidP="002768EB">
      <w:pPr>
        <w:rPr>
          <w:rFonts w:ascii="Times New Roman" w:hAnsi="Times New Roman" w:hint="eastAsia"/>
        </w:rPr>
      </w:pPr>
    </w:p>
    <w:p w14:paraId="19D6A8EE" w14:textId="77777777" w:rsidR="002768EB" w:rsidRDefault="002768EB" w:rsidP="002768EB">
      <w:pPr>
        <w:rPr>
          <w:rFonts w:ascii="Times New Roman" w:hAnsi="Times New Roman"/>
          <w:color w:val="000000"/>
        </w:rPr>
      </w:pPr>
    </w:p>
    <w:p w14:paraId="4B903812" w14:textId="77777777" w:rsidR="002768EB" w:rsidRDefault="002768EB"/>
    <w:sectPr w:rsidR="002768EB">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arie Gustafsson Sendén" w:date="2021-11-24T09:33:00Z" w:initials="MGS">
    <w:p w14:paraId="277C0CDB" w14:textId="77777777" w:rsidR="002768EB" w:rsidRPr="007950F4" w:rsidRDefault="002768EB" w:rsidP="002768EB">
      <w:pPr>
        <w:rPr>
          <w:rFonts w:hint="eastAsia"/>
          <w:lang w:val="sv-SE"/>
        </w:rPr>
      </w:pPr>
      <w:proofErr w:type="spellStart"/>
      <w:r>
        <w:rPr>
          <w:rFonts w:eastAsia="Tahoma" w:cs="Tahoma"/>
          <w:kern w:val="0"/>
          <w:lang w:val="sv-SE" w:eastAsia="en-US" w:bidi="en-US"/>
        </w:rPr>
        <w:t>Hanger</w:t>
      </w:r>
      <w:proofErr w:type="spellEnd"/>
      <w:r>
        <w:rPr>
          <w:rFonts w:eastAsia="Tahoma" w:cs="Tahoma"/>
          <w:kern w:val="0"/>
          <w:lang w:val="sv-SE" w:eastAsia="en-US" w:bidi="en-US"/>
        </w:rPr>
        <w:t xml:space="preserve"> inte med riktigt här. </w:t>
      </w:r>
    </w:p>
  </w:comment>
  <w:comment w:id="14" w:author="Elli van Berlekom" w:date="2021-10-04T14:25:00Z" w:initials="EvB">
    <w:p w14:paraId="5D05E7A0" w14:textId="77777777" w:rsidR="002768EB" w:rsidRDefault="002768EB" w:rsidP="002768EB">
      <w:pPr>
        <w:rPr>
          <w:rFonts w:hint="eastAsia"/>
        </w:rPr>
      </w:pPr>
      <w:r>
        <w:rPr>
          <w:rFonts w:eastAsia="Tahoma" w:cs="Tahoma"/>
          <w:kern w:val="0"/>
          <w:sz w:val="20"/>
          <w:lang w:eastAsia="en-US" w:bidi="en-US"/>
        </w:rPr>
        <w:t xml:space="preserve">I don’t actually think this </w:t>
      </w:r>
      <w:r>
        <w:rPr>
          <w:rFonts w:eastAsia="Tahoma" w:cs="Tahoma"/>
          <w:b/>
          <w:i/>
          <w:kern w:val="0"/>
          <w:sz w:val="20"/>
          <w:lang w:eastAsia="en-US" w:bidi="en-US"/>
        </w:rPr>
        <w:t>is relevant…</w:t>
      </w:r>
      <w:r>
        <w:rPr>
          <w:rFonts w:eastAsia="Tahoma" w:cs="Tahoma"/>
          <w:b/>
          <w:kern w:val="0"/>
          <w:sz w:val="20"/>
          <w:lang w:eastAsia="en-US" w:bidi="en-US"/>
        </w:rPr>
        <w:t xml:space="preserve"> </w:t>
      </w:r>
      <w:proofErr w:type="spellStart"/>
      <w:r>
        <w:rPr>
          <w:rFonts w:eastAsia="Tahoma" w:cs="Tahoma"/>
          <w:b/>
          <w:kern w:val="0"/>
          <w:sz w:val="20"/>
          <w:lang w:val="sv-SE" w:eastAsia="en-US" w:bidi="en-US"/>
        </w:rPr>
        <w:t>Weeelll</w:t>
      </w:r>
      <w:proofErr w:type="spellEnd"/>
      <w:r>
        <w:rPr>
          <w:rFonts w:eastAsia="Tahoma" w:cs="Tahoma"/>
          <w:b/>
          <w:kern w:val="0"/>
          <w:sz w:val="20"/>
          <w:lang w:val="sv-SE" w:eastAsia="en-US" w:bidi="en-US"/>
        </w:rPr>
        <w:t xml:space="preserve">. </w:t>
      </w:r>
    </w:p>
  </w:comment>
  <w:comment w:id="15" w:author="Elli van Berlekom" w:date="2021-09-27T15:50:00Z" w:initials="EvB">
    <w:p w14:paraId="4693DC90" w14:textId="77777777" w:rsidR="002768EB" w:rsidRDefault="002768EB" w:rsidP="002768EB">
      <w:pPr>
        <w:rPr>
          <w:rFonts w:hint="eastAsia"/>
        </w:rPr>
      </w:pPr>
      <w:r>
        <w:rPr>
          <w:rFonts w:eastAsia="Tahoma" w:cs="Tahoma"/>
          <w:kern w:val="0"/>
          <w:sz w:val="20"/>
          <w:lang w:val="sv-SE" w:eastAsia="en-US" w:bidi="en-US"/>
        </w:rPr>
        <w:t>Bygg ut detta stycke.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7C0CDB" w15:done="0"/>
  <w15:commentEx w15:paraId="5D05E7A0" w15:done="0"/>
  <w15:commentEx w15:paraId="4693DC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7C0CDB" w16cid:durableId="278FA5DB"/>
  <w16cid:commentId w16cid:paraId="5D05E7A0" w16cid:durableId="278FA5DC"/>
  <w16cid:commentId w16cid:paraId="4693DC90" w16cid:durableId="278FA5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e Gustafsson Sendén">
    <w15:presenceInfo w15:providerId="None" w15:userId="Marie Gustafsson Sendé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EB"/>
    <w:rsid w:val="002768E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6DD6F39"/>
  <w15:chartTrackingRefBased/>
  <w15:docId w15:val="{9D73DC51-81E8-2D4B-A51F-63229CB1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EB"/>
    <w:pPr>
      <w:suppressAutoHyphens/>
      <w:overflowPunct w:val="0"/>
    </w:pPr>
    <w:rPr>
      <w:rFonts w:ascii="Liberation Serif" w:eastAsia="Songti SC" w:hAnsi="Liberation Serif" w:cs="Arial Unicode MS"/>
      <w:kern w:val="2"/>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8EB"/>
    <w:pPr>
      <w:spacing w:after="140" w:line="276" w:lineRule="auto"/>
    </w:pPr>
  </w:style>
  <w:style w:type="character" w:customStyle="1" w:styleId="BodyTextChar">
    <w:name w:val="Body Text Char"/>
    <w:basedOn w:val="DefaultParagraphFont"/>
    <w:link w:val="BodyText"/>
    <w:rsid w:val="002768EB"/>
    <w:rPr>
      <w:rFonts w:ascii="Liberation Serif" w:eastAsia="Songti SC" w:hAnsi="Liberation Serif" w:cs="Arial Unicode MS"/>
      <w:kern w:val="2"/>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4559</Words>
  <Characters>25992</Characters>
  <Application>Microsoft Office Word</Application>
  <DocSecurity>0</DocSecurity>
  <Lines>216</Lines>
  <Paragraphs>60</Paragraphs>
  <ScaleCrop>false</ScaleCrop>
  <Company/>
  <LinksUpToDate>false</LinksUpToDate>
  <CharactersWithSpaces>30491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2023-02-13T10:04:00Z</dcterms:created>
  <dcterms:modified xsi:type="dcterms:W3CDTF">2023-02-13T10:04:00Z</dcterms:modified>
</cp:coreProperties>
</file>